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400A3" w14:textId="46EFD3EC" w:rsidR="00A747DD" w:rsidRDefault="00000000" w:rsidP="009E3377">
      <w:pPr>
        <w:spacing w:after="0" w:line="360" w:lineRule="auto"/>
        <w:jc w:val="both"/>
        <w:rPr>
          <w:rFonts w:ascii="Times New Roman" w:hAnsi="Times New Roman" w:cs="Times New Roman"/>
          <w:b/>
          <w:color w:val="C45911" w:themeColor="accent2" w:themeShade="BF"/>
          <w:sz w:val="48"/>
          <w:szCs w:val="40"/>
          <w:lang w:val="en-US"/>
        </w:rPr>
      </w:pPr>
      <w:r>
        <w:rPr>
          <w:noProof/>
          <w:lang w:val="en-US"/>
        </w:rPr>
        <w:pict w14:anchorId="704C24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8pt;height:113.4pt">
            <v:imagedata r:id="rId11" o:title="MAHE logo 2020 PNG"/>
          </v:shape>
        </w:pict>
      </w:r>
    </w:p>
    <w:p w14:paraId="1E77A01A" w14:textId="77777777" w:rsidR="0071600F" w:rsidRDefault="0071600F" w:rsidP="0071600F">
      <w:pPr>
        <w:spacing w:after="9"/>
        <w:ind w:left="1666"/>
      </w:pPr>
      <w:r>
        <w:rPr>
          <w:b/>
          <w:sz w:val="28"/>
        </w:rPr>
        <w:t xml:space="preserve">MANIPAL SCHOOL OF INFORMATION SCIENCES </w:t>
      </w:r>
    </w:p>
    <w:p w14:paraId="6E45B7DF" w14:textId="7EAB32DD" w:rsidR="0071600F" w:rsidRDefault="0071600F" w:rsidP="0071600F">
      <w:pPr>
        <w:spacing w:after="198"/>
        <w:ind w:left="4642" w:right="2134" w:hanging="1699"/>
        <w:rPr>
          <w:b/>
          <w:sz w:val="48"/>
        </w:rPr>
      </w:pPr>
      <w:r>
        <w:rPr>
          <w:b/>
        </w:rPr>
        <w:t xml:space="preserve">(A Constituent unit of MAHE, Manipal) </w:t>
      </w:r>
    </w:p>
    <w:p w14:paraId="1AA7AF9C" w14:textId="77777777" w:rsidR="005E24D7" w:rsidRDefault="005E24D7" w:rsidP="0071600F">
      <w:pPr>
        <w:spacing w:after="198"/>
        <w:ind w:left="4642" w:right="2134" w:hanging="1699"/>
      </w:pPr>
    </w:p>
    <w:p w14:paraId="5E6BAFDA" w14:textId="321DB23D" w:rsidR="0071600F" w:rsidRPr="0071600F" w:rsidRDefault="0071600F" w:rsidP="009E3377">
      <w:pPr>
        <w:spacing w:after="0" w:line="360" w:lineRule="auto"/>
        <w:jc w:val="both"/>
        <w:rPr>
          <w:rFonts w:ascii="Times New Roman" w:hAnsi="Times New Roman" w:cs="Times New Roman"/>
          <w:b/>
          <w:color w:val="C45911" w:themeColor="accent2" w:themeShade="BF"/>
          <w:sz w:val="44"/>
          <w:szCs w:val="36"/>
          <w:lang w:val="en-US"/>
        </w:rPr>
      </w:pPr>
      <w:r w:rsidRPr="0071600F">
        <w:rPr>
          <w:rFonts w:ascii="Times New Roman" w:hAnsi="Times New Roman" w:cs="Times New Roman"/>
          <w:b/>
          <w:color w:val="C45911" w:themeColor="accent2" w:themeShade="BF"/>
          <w:sz w:val="44"/>
          <w:szCs w:val="36"/>
          <w:lang w:val="en-US"/>
        </w:rPr>
        <w:t>Anomaly detection in Time series data using Transformers</w:t>
      </w:r>
    </w:p>
    <w:p w14:paraId="4259D55F" w14:textId="77777777" w:rsidR="0071600F" w:rsidRPr="00B55FDD" w:rsidRDefault="0071600F" w:rsidP="0071600F">
      <w:pPr>
        <w:spacing w:after="0"/>
        <w:ind w:left="3754" w:hanging="3574"/>
        <w:rPr>
          <w:sz w:val="32"/>
          <w:szCs w:val="32"/>
        </w:rPr>
      </w:pPr>
      <w:r w:rsidRPr="00B55FDD">
        <w:rPr>
          <w:b/>
          <w:color w:val="C45911"/>
          <w:sz w:val="32"/>
          <w:szCs w:val="32"/>
        </w:rPr>
        <w:t xml:space="preserve"> </w:t>
      </w:r>
    </w:p>
    <w:tbl>
      <w:tblPr>
        <w:tblStyle w:val="TableGrid"/>
        <w:tblW w:w="889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2965"/>
        <w:gridCol w:w="2965"/>
      </w:tblGrid>
      <w:tr w:rsidR="0071600F" w:rsidRPr="0070443B" w14:paraId="233B4119" w14:textId="77777777" w:rsidTr="0085196C">
        <w:trPr>
          <w:trHeight w:val="280"/>
        </w:trPr>
        <w:tc>
          <w:tcPr>
            <w:tcW w:w="2965" w:type="dxa"/>
          </w:tcPr>
          <w:p w14:paraId="267614CE" w14:textId="69153B6B" w:rsidR="0071600F" w:rsidRPr="0070443B" w:rsidRDefault="0071600F" w:rsidP="009E3377">
            <w:pPr>
              <w:spacing w:line="360" w:lineRule="auto"/>
              <w:jc w:val="both"/>
              <w:rPr>
                <w:rFonts w:ascii="Times New Roman" w:hAnsi="Times New Roman" w:cs="Times New Roman"/>
                <w:b/>
                <w:sz w:val="24"/>
                <w:szCs w:val="24"/>
              </w:rPr>
            </w:pPr>
            <w:r w:rsidRPr="0070443B">
              <w:rPr>
                <w:rFonts w:ascii="Times New Roman" w:hAnsi="Times New Roman" w:cs="Times New Roman"/>
                <w:b/>
                <w:sz w:val="24"/>
                <w:szCs w:val="24"/>
              </w:rPr>
              <w:t>Reg. Number</w:t>
            </w:r>
          </w:p>
        </w:tc>
        <w:tc>
          <w:tcPr>
            <w:tcW w:w="2965" w:type="dxa"/>
          </w:tcPr>
          <w:p w14:paraId="1B08D976" w14:textId="24360D73" w:rsidR="0071600F" w:rsidRPr="0070443B" w:rsidRDefault="0071600F" w:rsidP="009E3377">
            <w:pPr>
              <w:spacing w:line="360" w:lineRule="auto"/>
              <w:jc w:val="both"/>
              <w:rPr>
                <w:rFonts w:ascii="Times New Roman" w:hAnsi="Times New Roman" w:cs="Times New Roman"/>
                <w:b/>
                <w:sz w:val="24"/>
                <w:szCs w:val="24"/>
              </w:rPr>
            </w:pPr>
            <w:r w:rsidRPr="0070443B">
              <w:rPr>
                <w:rFonts w:ascii="Times New Roman" w:hAnsi="Times New Roman" w:cs="Times New Roman"/>
                <w:b/>
                <w:sz w:val="24"/>
                <w:szCs w:val="24"/>
              </w:rPr>
              <w:t>Name</w:t>
            </w:r>
          </w:p>
        </w:tc>
        <w:tc>
          <w:tcPr>
            <w:tcW w:w="2965" w:type="dxa"/>
          </w:tcPr>
          <w:p w14:paraId="3D8B474E" w14:textId="2E13AFC0" w:rsidR="0071600F" w:rsidRPr="0070443B" w:rsidRDefault="0071600F" w:rsidP="009E3377">
            <w:pPr>
              <w:spacing w:line="360" w:lineRule="auto"/>
              <w:jc w:val="both"/>
              <w:rPr>
                <w:rFonts w:ascii="Times New Roman" w:hAnsi="Times New Roman" w:cs="Times New Roman"/>
                <w:b/>
                <w:sz w:val="24"/>
                <w:szCs w:val="24"/>
              </w:rPr>
            </w:pPr>
            <w:r w:rsidRPr="0070443B">
              <w:rPr>
                <w:rFonts w:ascii="Times New Roman" w:hAnsi="Times New Roman" w:cs="Times New Roman"/>
                <w:b/>
                <w:sz w:val="24"/>
                <w:szCs w:val="24"/>
              </w:rPr>
              <w:t>Branch</w:t>
            </w:r>
          </w:p>
        </w:tc>
      </w:tr>
      <w:tr w:rsidR="0071600F" w:rsidRPr="0070443B" w14:paraId="46C87C8C" w14:textId="77777777" w:rsidTr="0085196C">
        <w:trPr>
          <w:trHeight w:val="392"/>
        </w:trPr>
        <w:tc>
          <w:tcPr>
            <w:tcW w:w="2965" w:type="dxa"/>
          </w:tcPr>
          <w:p w14:paraId="333D13AE" w14:textId="5386DD91" w:rsidR="0071600F" w:rsidRPr="0070443B" w:rsidRDefault="0071600F" w:rsidP="009E3377">
            <w:pPr>
              <w:spacing w:line="360" w:lineRule="auto"/>
              <w:jc w:val="both"/>
              <w:rPr>
                <w:rFonts w:ascii="Times New Roman" w:hAnsi="Times New Roman" w:cs="Times New Roman"/>
                <w:b/>
                <w:sz w:val="24"/>
                <w:szCs w:val="24"/>
              </w:rPr>
            </w:pPr>
            <w:bookmarkStart w:id="0" w:name="_Hlk182496999"/>
            <w:r>
              <w:rPr>
                <w:rFonts w:ascii="Times New Roman" w:hAnsi="Times New Roman" w:cs="Times New Roman"/>
                <w:b/>
                <w:sz w:val="24"/>
                <w:szCs w:val="24"/>
              </w:rPr>
              <w:t>241057022</w:t>
            </w:r>
          </w:p>
        </w:tc>
        <w:tc>
          <w:tcPr>
            <w:tcW w:w="2965" w:type="dxa"/>
          </w:tcPr>
          <w:p w14:paraId="4928CB82" w14:textId="225B9052" w:rsidR="0071600F" w:rsidRPr="0070443B" w:rsidRDefault="0071600F" w:rsidP="009E3377">
            <w:pPr>
              <w:spacing w:line="360" w:lineRule="auto"/>
              <w:jc w:val="both"/>
              <w:rPr>
                <w:rFonts w:ascii="Times New Roman" w:hAnsi="Times New Roman" w:cs="Times New Roman"/>
                <w:b/>
                <w:sz w:val="24"/>
                <w:szCs w:val="24"/>
              </w:rPr>
            </w:pPr>
            <w:r w:rsidRPr="00E637A9">
              <w:rPr>
                <w:rFonts w:ascii="Times New Roman" w:hAnsi="Times New Roman" w:cs="Times New Roman"/>
                <w:b/>
                <w:sz w:val="24"/>
                <w:szCs w:val="24"/>
              </w:rPr>
              <w:t xml:space="preserve">Samarth </w:t>
            </w:r>
            <w:r>
              <w:rPr>
                <w:rFonts w:ascii="Times New Roman" w:hAnsi="Times New Roman" w:cs="Times New Roman"/>
                <w:b/>
                <w:sz w:val="24"/>
                <w:szCs w:val="24"/>
              </w:rPr>
              <w:t>Prathap M</w:t>
            </w:r>
          </w:p>
        </w:tc>
        <w:tc>
          <w:tcPr>
            <w:tcW w:w="2965" w:type="dxa"/>
          </w:tcPr>
          <w:p w14:paraId="3D141723" w14:textId="60AB0F93" w:rsidR="0071600F" w:rsidRPr="0070443B" w:rsidRDefault="0071600F" w:rsidP="009E3377">
            <w:pPr>
              <w:spacing w:line="360" w:lineRule="auto"/>
              <w:jc w:val="both"/>
              <w:rPr>
                <w:rFonts w:ascii="Times New Roman" w:hAnsi="Times New Roman" w:cs="Times New Roman"/>
                <w:b/>
                <w:sz w:val="24"/>
                <w:szCs w:val="24"/>
              </w:rPr>
            </w:pPr>
            <w:r>
              <w:rPr>
                <w:rFonts w:ascii="Times New Roman" w:hAnsi="Times New Roman" w:cs="Times New Roman"/>
                <w:b/>
                <w:sz w:val="24"/>
                <w:szCs w:val="24"/>
              </w:rPr>
              <w:t>AI-ML</w:t>
            </w:r>
          </w:p>
        </w:tc>
      </w:tr>
      <w:tr w:rsidR="0071600F" w:rsidRPr="0070443B" w14:paraId="349DBBE8" w14:textId="77777777" w:rsidTr="0085196C">
        <w:trPr>
          <w:trHeight w:val="277"/>
        </w:trPr>
        <w:tc>
          <w:tcPr>
            <w:tcW w:w="2965" w:type="dxa"/>
          </w:tcPr>
          <w:p w14:paraId="145ED0BE" w14:textId="19D65F5A" w:rsidR="0071600F" w:rsidRPr="0070443B" w:rsidRDefault="0071600F" w:rsidP="009E3377">
            <w:pPr>
              <w:spacing w:line="360" w:lineRule="auto"/>
              <w:jc w:val="both"/>
              <w:rPr>
                <w:rFonts w:ascii="Times New Roman" w:hAnsi="Times New Roman" w:cs="Times New Roman"/>
                <w:b/>
                <w:sz w:val="24"/>
                <w:szCs w:val="24"/>
              </w:rPr>
            </w:pPr>
            <w:r>
              <w:rPr>
                <w:rFonts w:ascii="Times New Roman" w:hAnsi="Times New Roman" w:cs="Times New Roman"/>
                <w:b/>
                <w:sz w:val="24"/>
                <w:szCs w:val="24"/>
              </w:rPr>
              <w:t>241057015</w:t>
            </w:r>
          </w:p>
        </w:tc>
        <w:tc>
          <w:tcPr>
            <w:tcW w:w="2965" w:type="dxa"/>
          </w:tcPr>
          <w:p w14:paraId="147AC040" w14:textId="07CB17A1" w:rsidR="0071600F" w:rsidRPr="0070443B" w:rsidRDefault="0071600F" w:rsidP="009E3377">
            <w:pPr>
              <w:spacing w:line="360" w:lineRule="auto"/>
              <w:jc w:val="both"/>
              <w:rPr>
                <w:rFonts w:ascii="Times New Roman" w:hAnsi="Times New Roman" w:cs="Times New Roman"/>
                <w:b/>
                <w:sz w:val="24"/>
                <w:szCs w:val="24"/>
              </w:rPr>
            </w:pPr>
            <w:r>
              <w:rPr>
                <w:rFonts w:ascii="Times New Roman" w:hAnsi="Times New Roman" w:cs="Times New Roman"/>
                <w:b/>
                <w:sz w:val="24"/>
                <w:szCs w:val="24"/>
              </w:rPr>
              <w:t>Sanjana Y Alva</w:t>
            </w:r>
          </w:p>
        </w:tc>
        <w:tc>
          <w:tcPr>
            <w:tcW w:w="2965" w:type="dxa"/>
          </w:tcPr>
          <w:p w14:paraId="442E05B5" w14:textId="2ED026B6" w:rsidR="0071600F" w:rsidRPr="0070443B" w:rsidRDefault="0071600F" w:rsidP="009E3377">
            <w:pPr>
              <w:spacing w:line="360" w:lineRule="auto"/>
              <w:jc w:val="both"/>
              <w:rPr>
                <w:rFonts w:ascii="Times New Roman" w:hAnsi="Times New Roman" w:cs="Times New Roman"/>
                <w:b/>
                <w:sz w:val="24"/>
                <w:szCs w:val="24"/>
              </w:rPr>
            </w:pPr>
            <w:r>
              <w:rPr>
                <w:rFonts w:ascii="Times New Roman" w:hAnsi="Times New Roman" w:cs="Times New Roman"/>
                <w:b/>
                <w:sz w:val="24"/>
                <w:szCs w:val="24"/>
              </w:rPr>
              <w:t>AI-ML</w:t>
            </w:r>
          </w:p>
        </w:tc>
      </w:tr>
    </w:tbl>
    <w:bookmarkEnd w:id="0"/>
    <w:p w14:paraId="7EA24833" w14:textId="77777777" w:rsidR="0071600F" w:rsidRDefault="0071600F" w:rsidP="0071600F">
      <w:pPr>
        <w:ind w:left="130"/>
      </w:pPr>
      <w:r>
        <w:rPr>
          <w:b/>
          <w:sz w:val="32"/>
        </w:rPr>
        <w:t xml:space="preserve"> </w:t>
      </w:r>
    </w:p>
    <w:p w14:paraId="1C3DD8BC" w14:textId="19CCA69D" w:rsidR="0071600F" w:rsidRPr="00A67939" w:rsidRDefault="0071600F" w:rsidP="00A67939">
      <w:pPr>
        <w:pStyle w:val="Heading2"/>
        <w:rPr>
          <w:b/>
          <w:bCs/>
          <w:i w:val="0"/>
          <w:iCs w:val="0"/>
          <w:sz w:val="28"/>
          <w:szCs w:val="28"/>
        </w:rPr>
      </w:pPr>
      <w:bookmarkStart w:id="1" w:name="_Toc182431234"/>
      <w:bookmarkStart w:id="2" w:name="_Toc182499522"/>
      <w:bookmarkStart w:id="3" w:name="_Toc182504763"/>
      <w:bookmarkStart w:id="4" w:name="_Toc182504784"/>
      <w:bookmarkStart w:id="5" w:name="_Toc182506172"/>
      <w:bookmarkStart w:id="6" w:name="_Toc182509866"/>
      <w:r w:rsidRPr="00A67939">
        <w:rPr>
          <w:b/>
          <w:bCs/>
          <w:i w:val="0"/>
          <w:iCs w:val="0"/>
          <w:sz w:val="28"/>
          <w:szCs w:val="28"/>
        </w:rPr>
        <w:t>Under the guidance of</w:t>
      </w:r>
      <w:bookmarkEnd w:id="1"/>
      <w:bookmarkEnd w:id="2"/>
      <w:bookmarkEnd w:id="3"/>
      <w:bookmarkEnd w:id="4"/>
      <w:bookmarkEnd w:id="5"/>
      <w:bookmarkEnd w:id="6"/>
    </w:p>
    <w:p w14:paraId="32B8C05E" w14:textId="25E275F8" w:rsidR="0071600F" w:rsidRPr="00A67939" w:rsidRDefault="0071600F" w:rsidP="00545D29">
      <w:pPr>
        <w:pStyle w:val="Heading2"/>
        <w:rPr>
          <w:b/>
          <w:bCs/>
          <w:i w:val="0"/>
          <w:iCs w:val="0"/>
          <w:sz w:val="28"/>
          <w:szCs w:val="28"/>
        </w:rPr>
      </w:pPr>
      <w:bookmarkStart w:id="7" w:name="_Toc182431235"/>
      <w:bookmarkStart w:id="8" w:name="_Toc182499523"/>
      <w:bookmarkStart w:id="9" w:name="_Toc182504764"/>
      <w:bookmarkStart w:id="10" w:name="_Toc182504785"/>
      <w:bookmarkStart w:id="11" w:name="_Toc182506173"/>
      <w:bookmarkStart w:id="12" w:name="_Toc182509867"/>
      <w:r w:rsidRPr="00A67939">
        <w:rPr>
          <w:b/>
          <w:bCs/>
          <w:i w:val="0"/>
          <w:iCs w:val="0"/>
          <w:sz w:val="28"/>
          <w:szCs w:val="28"/>
        </w:rPr>
        <w:t>Mr. Sudarsan N S Acharya</w:t>
      </w:r>
      <w:bookmarkEnd w:id="7"/>
      <w:bookmarkEnd w:id="8"/>
      <w:bookmarkEnd w:id="9"/>
      <w:bookmarkEnd w:id="10"/>
      <w:bookmarkEnd w:id="11"/>
      <w:bookmarkEnd w:id="12"/>
    </w:p>
    <w:p w14:paraId="173D1BA9" w14:textId="77777777" w:rsidR="0071600F" w:rsidRPr="00A67939" w:rsidRDefault="0071600F" w:rsidP="0071600F">
      <w:pPr>
        <w:spacing w:after="155"/>
        <w:ind w:left="39" w:right="2"/>
        <w:jc w:val="center"/>
        <w:rPr>
          <w:b/>
          <w:bCs/>
        </w:rPr>
      </w:pPr>
      <w:r w:rsidRPr="00A67939">
        <w:rPr>
          <w:b/>
          <w:bCs/>
        </w:rPr>
        <w:t>Assistant Professor</w:t>
      </w:r>
    </w:p>
    <w:p w14:paraId="6B3BDA7A" w14:textId="02371C16" w:rsidR="0071600F" w:rsidRPr="00A67939" w:rsidRDefault="0071600F" w:rsidP="0071600F">
      <w:pPr>
        <w:spacing w:after="155"/>
        <w:ind w:left="39" w:right="2"/>
        <w:jc w:val="center"/>
        <w:rPr>
          <w:b/>
          <w:bCs/>
        </w:rPr>
      </w:pPr>
      <w:r w:rsidRPr="00A67939">
        <w:rPr>
          <w:b/>
          <w:bCs/>
        </w:rPr>
        <w:t xml:space="preserve">Manipal School of Information Sciences, </w:t>
      </w:r>
    </w:p>
    <w:p w14:paraId="723975B9" w14:textId="77777777" w:rsidR="0071600F" w:rsidRPr="00A67939" w:rsidRDefault="0071600F" w:rsidP="0071600F">
      <w:pPr>
        <w:spacing w:after="255"/>
        <w:ind w:left="39" w:right="3"/>
        <w:jc w:val="center"/>
        <w:rPr>
          <w:b/>
          <w:bCs/>
        </w:rPr>
      </w:pPr>
      <w:r w:rsidRPr="00A67939">
        <w:rPr>
          <w:b/>
          <w:bCs/>
        </w:rPr>
        <w:t xml:space="preserve">MAHE, MANIPAL </w:t>
      </w:r>
    </w:p>
    <w:p w14:paraId="216640B5" w14:textId="77777777" w:rsidR="0071600F" w:rsidRDefault="0071600F" w:rsidP="0071600F">
      <w:pPr>
        <w:spacing w:after="146"/>
        <w:ind w:left="130"/>
      </w:pPr>
      <w:r>
        <w:rPr>
          <w:rFonts w:ascii="Calibri" w:eastAsia="Calibri" w:hAnsi="Calibri" w:cs="Calibri"/>
          <w:b/>
          <w:sz w:val="32"/>
        </w:rPr>
        <w:t xml:space="preserve"> </w:t>
      </w:r>
    </w:p>
    <w:p w14:paraId="6B558AD9" w14:textId="7E00C5A4" w:rsidR="00A747DD" w:rsidRPr="0071600F" w:rsidRDefault="0071600F" w:rsidP="0071600F">
      <w:pPr>
        <w:pStyle w:val="Heading3"/>
        <w:spacing w:after="153"/>
        <w:ind w:left="0" w:right="403" w:firstLine="0"/>
      </w:pPr>
      <w:r>
        <w:rPr>
          <w:sz w:val="24"/>
        </w:rPr>
        <w:t xml:space="preserve">     </w:t>
      </w:r>
      <w:bookmarkStart w:id="13" w:name="_Toc182431236"/>
      <w:bookmarkStart w:id="14" w:name="_Toc182499524"/>
      <w:bookmarkStart w:id="15" w:name="_Toc182504765"/>
      <w:bookmarkStart w:id="16" w:name="_Toc182504786"/>
      <w:r>
        <w:rPr>
          <w:sz w:val="24"/>
        </w:rPr>
        <w:t>15/11/2024</w:t>
      </w:r>
      <w:bookmarkEnd w:id="13"/>
      <w:bookmarkEnd w:id="14"/>
      <w:bookmarkEnd w:id="15"/>
      <w:bookmarkEnd w:id="16"/>
      <w:r>
        <w:rPr>
          <w:sz w:val="24"/>
        </w:rPr>
        <w:t xml:space="preserve"> </w:t>
      </w:r>
    </w:p>
    <w:p w14:paraId="2E51B989" w14:textId="14F3A578" w:rsidR="00163B68" w:rsidRDefault="0071153B" w:rsidP="009E3377">
      <w:pPr>
        <w:jc w:val="both"/>
        <w:rPr>
          <w:rFonts w:ascii="Times New Roman" w:hAnsi="Times New Roman" w:cs="Times New Roman"/>
          <w:b/>
          <w:color w:val="000000"/>
          <w:sz w:val="32"/>
          <w:szCs w:val="32"/>
        </w:rPr>
      </w:pPr>
      <w:r>
        <w:rPr>
          <w:rFonts w:ascii="Times New Roman" w:hAnsi="Times New Roman" w:cs="Times New Roman"/>
          <w:b/>
          <w:noProof/>
          <w:color w:val="000000"/>
          <w:sz w:val="32"/>
          <w:szCs w:val="32"/>
          <w:lang w:val="en-US"/>
        </w:rPr>
        <w:drawing>
          <wp:anchor distT="0" distB="0" distL="114300" distR="114300" simplePos="0" relativeHeight="251658240" behindDoc="0" locked="0" layoutInCell="1" allowOverlap="1" wp14:anchorId="4ED14ED9" wp14:editId="3CD29D73">
            <wp:simplePos x="0" y="0"/>
            <wp:positionH relativeFrom="margin">
              <wp:align>left</wp:align>
            </wp:positionH>
            <wp:positionV relativeFrom="paragraph">
              <wp:posOffset>513080</wp:posOffset>
            </wp:positionV>
            <wp:extent cx="5391150" cy="5530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1150" cy="553085"/>
                    </a:xfrm>
                    <a:prstGeom prst="rect">
                      <a:avLst/>
                    </a:prstGeom>
                  </pic:spPr>
                </pic:pic>
              </a:graphicData>
            </a:graphic>
          </wp:anchor>
        </w:drawing>
      </w:r>
      <w:r w:rsidR="00542645">
        <w:rPr>
          <w:rFonts w:ascii="Times New Roman" w:hAnsi="Times New Roman" w:cs="Times New Roman"/>
          <w:b/>
          <w:color w:val="000000"/>
          <w:sz w:val="32"/>
          <w:szCs w:val="32"/>
        </w:rPr>
        <w:t xml:space="preserve"> </w:t>
      </w:r>
    </w:p>
    <w:p w14:paraId="5B77EAA5" w14:textId="6FF34564" w:rsidR="00A67939" w:rsidRDefault="00A67939" w:rsidP="008746D7">
      <w:pPr>
        <w:jc w:val="both"/>
        <w:rPr>
          <w:rFonts w:ascii="Times New Roman" w:hAnsi="Times New Roman" w:cs="Times New Roman"/>
          <w:b/>
          <w:color w:val="000000"/>
          <w:sz w:val="32"/>
          <w:szCs w:val="32"/>
        </w:rPr>
        <w:sectPr w:rsidR="00A67939" w:rsidSect="00163B68">
          <w:footerReference w:type="default" r:id="rId13"/>
          <w:headerReference w:type="first" r:id="rId14"/>
          <w:footerReference w:type="first" r:id="rId15"/>
          <w:pgSz w:w="11906" w:h="16838"/>
          <w:pgMar w:top="1440" w:right="1440" w:bottom="1440" w:left="1440" w:header="708" w:footer="708" w:gutter="0"/>
          <w:cols w:space="708"/>
          <w:titlePg/>
          <w:docGrid w:linePitch="360"/>
        </w:sectPr>
      </w:pPr>
    </w:p>
    <w:p w14:paraId="17774F68" w14:textId="16F25F37" w:rsidR="00BD3582" w:rsidRDefault="00BD3582" w:rsidP="00FD39E7">
      <w:pPr>
        <w:pStyle w:val="Heading1"/>
      </w:pPr>
      <w:bookmarkStart w:id="17" w:name="_Toc182509969"/>
      <w:r w:rsidRPr="00FD39E7">
        <w:lastRenderedPageBreak/>
        <w:t>Abstract</w:t>
      </w:r>
      <w:bookmarkEnd w:id="17"/>
    </w:p>
    <w:p w14:paraId="5ADB9D1E" w14:textId="77777777" w:rsidR="00B87E8D" w:rsidRPr="00B87E8D" w:rsidRDefault="00B87E8D" w:rsidP="00B87E8D">
      <w:pPr>
        <w:jc w:val="both"/>
        <w:rPr>
          <w:rFonts w:ascii="Times New Roman" w:hAnsi="Times New Roman" w:cs="Times New Roman"/>
          <w:sz w:val="20"/>
        </w:rPr>
      </w:pPr>
    </w:p>
    <w:p w14:paraId="572DF80F" w14:textId="3C7AE4E2" w:rsidR="00BD3582" w:rsidRPr="00BD3582" w:rsidRDefault="00BD3582" w:rsidP="00422EA7">
      <w:pPr>
        <w:spacing w:line="360" w:lineRule="auto"/>
        <w:jc w:val="both"/>
        <w:rPr>
          <w:rFonts w:ascii="Times New Roman" w:hAnsi="Times New Roman" w:cs="Times New Roman"/>
          <w:bCs/>
          <w:color w:val="000000"/>
          <w:sz w:val="24"/>
          <w:szCs w:val="24"/>
        </w:rPr>
      </w:pPr>
      <w:r w:rsidRPr="00BD3582">
        <w:rPr>
          <w:rFonts w:ascii="Times New Roman" w:hAnsi="Times New Roman" w:cs="Times New Roman"/>
          <w:bCs/>
          <w:color w:val="000000"/>
          <w:sz w:val="24"/>
          <w:szCs w:val="24"/>
        </w:rPr>
        <w:t xml:space="preserve">Anomaly detection in time series data is critical for ensuring the efficiency, safety, and reliability of industrial systems, particularly in sectors such as oil and gas, where real-time sensor data is continuously monitored. Traditional methods for anomaly detection often struggle to handle the complexity and volume of high-dimensional sensor data. This project explores the use of a Transformer-based Autoencoder for unsupervised anomaly detection in time series data. By combining the strengths of Transformer models—specifically their self-attention mechanism for capturing long-range dependencies—and Autoencoders—used for learning efficient data representations and detecting deviations based on reconstruction errors—the model can effectively identify both sudden faults and gradual shifts in the data. The Transformer’s ability to process large, sequential data without losing contextual information, coupled with the Autoencoder’s reconstruction error-based anomaly detection, makes this approach highly suitable for industrial applications where </w:t>
      </w:r>
      <w:r w:rsidR="00B87E8D" w:rsidRPr="00BD3582">
        <w:rPr>
          <w:rFonts w:ascii="Times New Roman" w:hAnsi="Times New Roman" w:cs="Times New Roman"/>
          <w:bCs/>
          <w:color w:val="000000"/>
          <w:sz w:val="24"/>
          <w:szCs w:val="24"/>
        </w:rPr>
        <w:t>labelled</w:t>
      </w:r>
      <w:r w:rsidRPr="00BD3582">
        <w:rPr>
          <w:rFonts w:ascii="Times New Roman" w:hAnsi="Times New Roman" w:cs="Times New Roman"/>
          <w:bCs/>
          <w:color w:val="000000"/>
          <w:sz w:val="24"/>
          <w:szCs w:val="24"/>
        </w:rPr>
        <w:t xml:space="preserve"> data is scarce. The model was trained on sensor data from a hydraulic test rig, and its performance was evaluated through reconstruction error metrics, successfully detecting anomalies and providing a powerful tool for preventive maintenance and fault detection. This work demonstrates the potential of Transformer-based Autoencoders for enhancing real-time monitoring and anomaly detection in complex industrial environments.</w:t>
      </w:r>
    </w:p>
    <w:p w14:paraId="527CF755" w14:textId="232753E1" w:rsidR="00163B68" w:rsidRDefault="00163B68" w:rsidP="00422EA7">
      <w:pPr>
        <w:spacing w:line="360" w:lineRule="auto"/>
        <w:jc w:val="both"/>
        <w:rPr>
          <w:rFonts w:ascii="Times New Roman" w:hAnsi="Times New Roman" w:cs="Times New Roman"/>
          <w:b/>
          <w:color w:val="000000"/>
          <w:sz w:val="32"/>
          <w:szCs w:val="32"/>
        </w:rPr>
      </w:pPr>
    </w:p>
    <w:p w14:paraId="3F98AD6D" w14:textId="77777777" w:rsidR="00BD3582" w:rsidRDefault="00BD3582" w:rsidP="009E3377">
      <w:pPr>
        <w:jc w:val="both"/>
        <w:rPr>
          <w:rFonts w:ascii="Times New Roman" w:hAnsi="Times New Roman" w:cs="Times New Roman"/>
          <w:b/>
          <w:color w:val="000000"/>
          <w:sz w:val="32"/>
          <w:szCs w:val="32"/>
        </w:rPr>
      </w:pPr>
    </w:p>
    <w:p w14:paraId="037B602A" w14:textId="77777777" w:rsidR="00BD3582" w:rsidRDefault="00BD3582" w:rsidP="009E3377">
      <w:pPr>
        <w:jc w:val="both"/>
        <w:rPr>
          <w:rFonts w:ascii="Times New Roman" w:hAnsi="Times New Roman" w:cs="Times New Roman"/>
          <w:b/>
          <w:color w:val="000000"/>
          <w:sz w:val="32"/>
          <w:szCs w:val="32"/>
        </w:rPr>
      </w:pPr>
    </w:p>
    <w:p w14:paraId="3570393C" w14:textId="77777777" w:rsidR="00BD3582" w:rsidRDefault="00BD3582" w:rsidP="009E3377">
      <w:pPr>
        <w:jc w:val="both"/>
        <w:rPr>
          <w:rFonts w:ascii="Times New Roman" w:hAnsi="Times New Roman" w:cs="Times New Roman"/>
          <w:b/>
          <w:color w:val="000000"/>
          <w:sz w:val="32"/>
          <w:szCs w:val="32"/>
        </w:rPr>
      </w:pPr>
    </w:p>
    <w:p w14:paraId="069A761B" w14:textId="77777777" w:rsidR="00BD3582" w:rsidRDefault="00BD3582" w:rsidP="009E3377">
      <w:pPr>
        <w:jc w:val="both"/>
        <w:rPr>
          <w:rFonts w:ascii="Times New Roman" w:hAnsi="Times New Roman" w:cs="Times New Roman"/>
          <w:b/>
          <w:color w:val="000000"/>
          <w:sz w:val="32"/>
          <w:szCs w:val="32"/>
        </w:rPr>
      </w:pPr>
    </w:p>
    <w:p w14:paraId="2EFFEA4A" w14:textId="77777777" w:rsidR="00BD3582" w:rsidRDefault="00BD3582" w:rsidP="009E3377">
      <w:pPr>
        <w:jc w:val="both"/>
        <w:rPr>
          <w:rFonts w:ascii="Times New Roman" w:hAnsi="Times New Roman" w:cs="Times New Roman"/>
          <w:b/>
          <w:color w:val="000000"/>
          <w:sz w:val="32"/>
          <w:szCs w:val="32"/>
        </w:rPr>
      </w:pPr>
    </w:p>
    <w:p w14:paraId="68CA6750" w14:textId="77777777" w:rsidR="00BD3582" w:rsidRDefault="00BD3582" w:rsidP="009E3377">
      <w:pPr>
        <w:jc w:val="both"/>
        <w:rPr>
          <w:rFonts w:ascii="Times New Roman" w:hAnsi="Times New Roman" w:cs="Times New Roman"/>
          <w:b/>
          <w:color w:val="000000"/>
          <w:sz w:val="32"/>
          <w:szCs w:val="32"/>
        </w:rPr>
      </w:pPr>
    </w:p>
    <w:p w14:paraId="36025223" w14:textId="77777777" w:rsidR="00BD3582" w:rsidRDefault="00BD3582" w:rsidP="009E3377">
      <w:pPr>
        <w:jc w:val="both"/>
        <w:rPr>
          <w:rFonts w:ascii="Times New Roman" w:hAnsi="Times New Roman" w:cs="Times New Roman"/>
          <w:b/>
          <w:color w:val="000000"/>
          <w:sz w:val="32"/>
          <w:szCs w:val="32"/>
        </w:rPr>
      </w:pPr>
    </w:p>
    <w:p w14:paraId="695F98C3" w14:textId="77777777" w:rsidR="00BD3582" w:rsidRDefault="00BD3582" w:rsidP="009E3377">
      <w:pPr>
        <w:jc w:val="both"/>
        <w:rPr>
          <w:rFonts w:ascii="Times New Roman" w:hAnsi="Times New Roman" w:cs="Times New Roman"/>
          <w:b/>
          <w:color w:val="000000"/>
          <w:sz w:val="32"/>
          <w:szCs w:val="32"/>
        </w:rPr>
      </w:pPr>
    </w:p>
    <w:p w14:paraId="7769ECE9" w14:textId="4B15E33E" w:rsidR="00422EA7" w:rsidRDefault="00422EA7" w:rsidP="00FD39E7">
      <w:pPr>
        <w:pStyle w:val="Heading1"/>
      </w:pPr>
      <w:bookmarkStart w:id="18" w:name="_Toc182509970"/>
      <w:r>
        <w:lastRenderedPageBreak/>
        <w:t>Acknowledgement</w:t>
      </w:r>
      <w:bookmarkEnd w:id="18"/>
    </w:p>
    <w:p w14:paraId="416235D8" w14:textId="77777777" w:rsidR="00422EA7" w:rsidRDefault="00422EA7" w:rsidP="009E3377">
      <w:pPr>
        <w:jc w:val="both"/>
        <w:rPr>
          <w:rFonts w:ascii="Times New Roman" w:hAnsi="Times New Roman" w:cs="Times New Roman"/>
          <w:b/>
          <w:color w:val="000000"/>
          <w:sz w:val="32"/>
          <w:szCs w:val="32"/>
        </w:rPr>
      </w:pPr>
    </w:p>
    <w:p w14:paraId="208C3814" w14:textId="447E471D" w:rsidR="005E24D7" w:rsidRPr="005E24D7" w:rsidRDefault="005E24D7" w:rsidP="005E24D7">
      <w:pPr>
        <w:spacing w:line="360" w:lineRule="auto"/>
        <w:jc w:val="both"/>
        <w:rPr>
          <w:rFonts w:ascii="Times New Roman" w:hAnsi="Times New Roman" w:cs="Times New Roman"/>
          <w:sz w:val="24"/>
          <w:szCs w:val="24"/>
        </w:rPr>
      </w:pPr>
      <w:r w:rsidRPr="005E24D7">
        <w:rPr>
          <w:rFonts w:ascii="Times New Roman" w:hAnsi="Times New Roman" w:cs="Times New Roman"/>
          <w:sz w:val="24"/>
          <w:szCs w:val="24"/>
        </w:rPr>
        <w:t>We would like to express our heartfelt gratitude to all those who have supported and contributed to the successful completion of this project.</w:t>
      </w:r>
    </w:p>
    <w:p w14:paraId="7415BD9C" w14:textId="01E9B22E" w:rsidR="005E24D7" w:rsidRPr="005E24D7" w:rsidRDefault="005E24D7" w:rsidP="005E24D7">
      <w:pPr>
        <w:spacing w:line="360" w:lineRule="auto"/>
        <w:jc w:val="both"/>
        <w:rPr>
          <w:rFonts w:ascii="Times New Roman" w:hAnsi="Times New Roman" w:cs="Times New Roman"/>
          <w:sz w:val="24"/>
          <w:szCs w:val="24"/>
        </w:rPr>
      </w:pPr>
      <w:r w:rsidRPr="005E24D7">
        <w:rPr>
          <w:rFonts w:ascii="Times New Roman" w:hAnsi="Times New Roman" w:cs="Times New Roman"/>
          <w:sz w:val="24"/>
          <w:szCs w:val="24"/>
        </w:rPr>
        <w:t xml:space="preserve">First and foremost, we would like to extend our deepest thanks to </w:t>
      </w:r>
      <w:r w:rsidRPr="005E24D7">
        <w:rPr>
          <w:rFonts w:ascii="Times New Roman" w:hAnsi="Times New Roman" w:cs="Times New Roman"/>
          <w:b/>
          <w:bCs/>
          <w:sz w:val="24"/>
          <w:szCs w:val="24"/>
        </w:rPr>
        <w:t>Mr. Sudarsan N S Acharya</w:t>
      </w:r>
      <w:r w:rsidRPr="005E24D7">
        <w:rPr>
          <w:rFonts w:ascii="Times New Roman" w:hAnsi="Times New Roman" w:cs="Times New Roman"/>
          <w:sz w:val="24"/>
          <w:szCs w:val="24"/>
        </w:rPr>
        <w:t>, Assistant Professor at Manipal School of Information Sciences, MAHE, Manipal, for his exceptional guidance, unwavering support, and constant encouragement throughout the course of this project. His invaluable insights, constructive feedback, and profound expertise have been instrumental in shaping the direction of this work. We are truly fortunate to have had the opportunity to work under his mentorship.</w:t>
      </w:r>
    </w:p>
    <w:p w14:paraId="46767191" w14:textId="50B2CF31" w:rsidR="005E24D7" w:rsidRPr="003C330D" w:rsidRDefault="005E24D7" w:rsidP="005E24D7">
      <w:pPr>
        <w:spacing w:line="360" w:lineRule="auto"/>
        <w:jc w:val="both"/>
        <w:rPr>
          <w:rFonts w:ascii="Times New Roman" w:hAnsi="Times New Roman" w:cs="Times New Roman"/>
          <w:sz w:val="24"/>
          <w:szCs w:val="24"/>
        </w:rPr>
      </w:pPr>
      <w:r w:rsidRPr="005E24D7">
        <w:rPr>
          <w:rFonts w:ascii="Times New Roman" w:hAnsi="Times New Roman" w:cs="Times New Roman"/>
          <w:sz w:val="24"/>
          <w:szCs w:val="24"/>
        </w:rPr>
        <w:t xml:space="preserve">We would also like to express our sincere appreciation to </w:t>
      </w:r>
      <w:r w:rsidRPr="005E24D7">
        <w:rPr>
          <w:rFonts w:ascii="Times New Roman" w:hAnsi="Times New Roman" w:cs="Times New Roman"/>
          <w:b/>
          <w:bCs/>
          <w:sz w:val="24"/>
          <w:szCs w:val="24"/>
        </w:rPr>
        <w:t>Manipal School of Information Sciences</w:t>
      </w:r>
      <w:r w:rsidRPr="005E24D7">
        <w:rPr>
          <w:rFonts w:ascii="Times New Roman" w:hAnsi="Times New Roman" w:cs="Times New Roman"/>
          <w:sz w:val="24"/>
          <w:szCs w:val="24"/>
        </w:rPr>
        <w:t xml:space="preserve"> for providing the necessary resources and tools, which were crucial to the successful completion of this project. Their support ensured that we had everything needed to carry out this research effectively.</w:t>
      </w:r>
    </w:p>
    <w:p w14:paraId="1F570905" w14:textId="2B12D314" w:rsidR="00422EA7" w:rsidRDefault="005E24D7" w:rsidP="005E24D7">
      <w:pPr>
        <w:spacing w:line="360" w:lineRule="auto"/>
        <w:jc w:val="both"/>
        <w:rPr>
          <w:rFonts w:ascii="Times New Roman" w:hAnsi="Times New Roman" w:cs="Times New Roman"/>
          <w:sz w:val="24"/>
          <w:szCs w:val="24"/>
        </w:rPr>
      </w:pPr>
      <w:r w:rsidRPr="005E24D7">
        <w:rPr>
          <w:rFonts w:ascii="Times New Roman" w:hAnsi="Times New Roman" w:cs="Times New Roman"/>
          <w:sz w:val="24"/>
          <w:szCs w:val="24"/>
        </w:rPr>
        <w:t>Finally, we would like to convey our deepest gratitude to our families and friends for their unfailing love, patience, and encouragement. Their belief in us, even during challenging moments, motivated us to continue striving for excellence and to complete this project with dedication and perseverance.</w:t>
      </w:r>
    </w:p>
    <w:p w14:paraId="22BF8702" w14:textId="77777777" w:rsidR="00402A61" w:rsidRDefault="00402A61" w:rsidP="005E24D7">
      <w:pPr>
        <w:spacing w:line="360" w:lineRule="auto"/>
        <w:jc w:val="both"/>
        <w:rPr>
          <w:rFonts w:ascii="Times New Roman" w:hAnsi="Times New Roman" w:cs="Times New Roman"/>
          <w:sz w:val="24"/>
          <w:szCs w:val="24"/>
        </w:rPr>
      </w:pPr>
    </w:p>
    <w:p w14:paraId="451E9875" w14:textId="77777777" w:rsidR="00402A61" w:rsidRDefault="00402A61" w:rsidP="005E24D7">
      <w:pPr>
        <w:spacing w:line="360" w:lineRule="auto"/>
        <w:jc w:val="both"/>
        <w:rPr>
          <w:rFonts w:ascii="Times New Roman" w:hAnsi="Times New Roman" w:cs="Times New Roman"/>
          <w:sz w:val="24"/>
          <w:szCs w:val="24"/>
        </w:rPr>
      </w:pPr>
    </w:p>
    <w:p w14:paraId="15CEBEB5" w14:textId="77777777" w:rsidR="00402A61" w:rsidRPr="00402A61" w:rsidRDefault="00402A61" w:rsidP="00402A61">
      <w:pPr>
        <w:spacing w:line="360" w:lineRule="auto"/>
        <w:jc w:val="right"/>
        <w:rPr>
          <w:rFonts w:ascii="Times New Roman" w:hAnsi="Times New Roman" w:cs="Times New Roman"/>
          <w:sz w:val="24"/>
          <w:szCs w:val="24"/>
        </w:rPr>
      </w:pPr>
      <w:r w:rsidRPr="00402A61">
        <w:rPr>
          <w:rFonts w:ascii="Times New Roman" w:hAnsi="Times New Roman" w:cs="Times New Roman"/>
          <w:sz w:val="24"/>
          <w:szCs w:val="24"/>
        </w:rPr>
        <w:t>Samarth Prathap M</w:t>
      </w:r>
    </w:p>
    <w:p w14:paraId="63FE9127" w14:textId="3776F434" w:rsidR="00402A61" w:rsidRDefault="00402A61" w:rsidP="00402A61">
      <w:pPr>
        <w:spacing w:line="360" w:lineRule="auto"/>
        <w:jc w:val="right"/>
        <w:rPr>
          <w:rFonts w:ascii="Times New Roman" w:hAnsi="Times New Roman" w:cs="Times New Roman"/>
          <w:sz w:val="24"/>
          <w:szCs w:val="24"/>
        </w:rPr>
      </w:pPr>
      <w:r w:rsidRPr="00402A61">
        <w:rPr>
          <w:rFonts w:ascii="Times New Roman" w:hAnsi="Times New Roman" w:cs="Times New Roman"/>
          <w:sz w:val="24"/>
          <w:szCs w:val="24"/>
        </w:rPr>
        <w:t>Sanjana Y Alva</w:t>
      </w:r>
    </w:p>
    <w:p w14:paraId="5E58318C" w14:textId="77777777" w:rsidR="00402A61" w:rsidRDefault="00402A61" w:rsidP="005E24D7">
      <w:pPr>
        <w:spacing w:line="360" w:lineRule="auto"/>
        <w:jc w:val="both"/>
        <w:rPr>
          <w:rFonts w:ascii="Times New Roman" w:hAnsi="Times New Roman" w:cs="Times New Roman"/>
          <w:sz w:val="32"/>
          <w:szCs w:val="32"/>
        </w:rPr>
      </w:pPr>
    </w:p>
    <w:p w14:paraId="271D31B0" w14:textId="77777777" w:rsidR="005E24D7" w:rsidRDefault="005E24D7" w:rsidP="009E3377">
      <w:pPr>
        <w:jc w:val="both"/>
        <w:rPr>
          <w:rFonts w:ascii="Times New Roman" w:hAnsi="Times New Roman" w:cs="Times New Roman"/>
          <w:sz w:val="32"/>
          <w:szCs w:val="32"/>
        </w:rPr>
      </w:pPr>
    </w:p>
    <w:p w14:paraId="19F9547F" w14:textId="77777777" w:rsidR="005E24D7" w:rsidRDefault="005E24D7" w:rsidP="009E3377">
      <w:pPr>
        <w:jc w:val="both"/>
        <w:rPr>
          <w:rFonts w:ascii="Times New Roman" w:hAnsi="Times New Roman" w:cs="Times New Roman"/>
          <w:sz w:val="32"/>
          <w:szCs w:val="32"/>
        </w:rPr>
      </w:pPr>
    </w:p>
    <w:p w14:paraId="530E2F59" w14:textId="77777777" w:rsidR="005E24D7" w:rsidRDefault="005E24D7" w:rsidP="009E3377">
      <w:pPr>
        <w:jc w:val="both"/>
        <w:rPr>
          <w:rFonts w:ascii="Times New Roman" w:hAnsi="Times New Roman" w:cs="Times New Roman"/>
          <w:sz w:val="32"/>
          <w:szCs w:val="32"/>
        </w:rPr>
      </w:pPr>
    </w:p>
    <w:p w14:paraId="47304B7D" w14:textId="77777777" w:rsidR="00DD3BBF" w:rsidRDefault="00DD3BBF" w:rsidP="009E3377">
      <w:pPr>
        <w:jc w:val="both"/>
        <w:rPr>
          <w:rFonts w:ascii="Times New Roman" w:hAnsi="Times New Roman" w:cs="Times New Roman"/>
          <w:sz w:val="32"/>
          <w:szCs w:val="32"/>
        </w:rPr>
      </w:pPr>
    </w:p>
    <w:p w14:paraId="224C6DB0" w14:textId="77777777" w:rsidR="001B481E" w:rsidRDefault="001B481E" w:rsidP="009E3377">
      <w:pPr>
        <w:jc w:val="both"/>
        <w:rPr>
          <w:rFonts w:ascii="Times New Roman" w:hAnsi="Times New Roman" w:cs="Times New Roman"/>
          <w:sz w:val="32"/>
          <w:szCs w:val="32"/>
        </w:rPr>
      </w:pPr>
    </w:p>
    <w:bookmarkStart w:id="19" w:name="_Toc182509971" w:displacedByCustomXml="next"/>
    <w:sdt>
      <w:sdtPr>
        <w:rPr>
          <w:rFonts w:asciiTheme="minorHAnsi" w:hAnsiTheme="minorHAnsi" w:cstheme="minorBidi"/>
          <w:b w:val="0"/>
          <w:bCs w:val="0"/>
          <w:color w:val="auto"/>
          <w:sz w:val="22"/>
          <w:szCs w:val="22"/>
        </w:rPr>
        <w:id w:val="1745380108"/>
        <w:docPartObj>
          <w:docPartGallery w:val="Table of Contents"/>
          <w:docPartUnique/>
        </w:docPartObj>
      </w:sdtPr>
      <w:sdtEndPr>
        <w:rPr>
          <w:noProof/>
        </w:rPr>
      </w:sdtEndPr>
      <w:sdtContent>
        <w:p w14:paraId="56B74BF0" w14:textId="3EDCB47B" w:rsidR="00545D29" w:rsidRDefault="00545D29" w:rsidP="00A525FB">
          <w:pPr>
            <w:pStyle w:val="Heading1"/>
          </w:pPr>
          <w:r>
            <w:t>Table of Contents</w:t>
          </w:r>
          <w:bookmarkEnd w:id="19"/>
        </w:p>
        <w:p w14:paraId="71ACE755" w14:textId="77777777" w:rsidR="00A20095" w:rsidRPr="00A20095" w:rsidRDefault="00A20095" w:rsidP="00A20095">
          <w:pPr>
            <w:rPr>
              <w:lang w:val="en-US"/>
            </w:rPr>
          </w:pPr>
        </w:p>
        <w:p w14:paraId="45FA5DD6" w14:textId="22D6B6C2" w:rsidR="00A525FB" w:rsidRPr="00A525FB" w:rsidRDefault="00545D29">
          <w:pPr>
            <w:pStyle w:val="TOC1"/>
            <w:tabs>
              <w:tab w:val="right" w:leader="dot" w:pos="9549"/>
            </w:tabs>
            <w:rPr>
              <w:rFonts w:ascii="Times New Roman" w:eastAsiaTheme="minorEastAsia" w:hAnsi="Times New Roman" w:cs="Times New Roman"/>
              <w:b/>
              <w:bCs/>
              <w:noProof/>
              <w:kern w:val="2"/>
              <w:lang w:eastAsia="en-IN"/>
              <w14:ligatures w14:val="standardContextual"/>
            </w:rPr>
          </w:pPr>
          <w:r w:rsidRPr="00A525FB">
            <w:rPr>
              <w:rFonts w:ascii="Times New Roman" w:hAnsi="Times New Roman" w:cs="Times New Roman"/>
              <w:b/>
              <w:bCs/>
            </w:rPr>
            <w:fldChar w:fldCharType="begin"/>
          </w:r>
          <w:r w:rsidRPr="00A525FB">
            <w:rPr>
              <w:rFonts w:ascii="Times New Roman" w:hAnsi="Times New Roman" w:cs="Times New Roman"/>
              <w:b/>
              <w:bCs/>
            </w:rPr>
            <w:instrText xml:space="preserve"> TOC \o "1-1" \h \z \u </w:instrText>
          </w:r>
          <w:r w:rsidRPr="00A525FB">
            <w:rPr>
              <w:rFonts w:ascii="Times New Roman" w:hAnsi="Times New Roman" w:cs="Times New Roman"/>
              <w:b/>
              <w:bCs/>
            </w:rPr>
            <w:fldChar w:fldCharType="separate"/>
          </w:r>
          <w:hyperlink w:anchor="_Toc182509969" w:history="1">
            <w:r w:rsidR="00A525FB" w:rsidRPr="00A525FB">
              <w:rPr>
                <w:rStyle w:val="Hyperlink"/>
                <w:rFonts w:ascii="Times New Roman" w:hAnsi="Times New Roman" w:cs="Times New Roman"/>
                <w:b/>
                <w:bCs/>
                <w:noProof/>
                <w:color w:val="auto"/>
              </w:rPr>
              <w:t>Abstract</w:t>
            </w:r>
            <w:r w:rsidR="00A525FB" w:rsidRPr="00A525FB">
              <w:rPr>
                <w:rFonts w:ascii="Times New Roman" w:hAnsi="Times New Roman" w:cs="Times New Roman"/>
                <w:b/>
                <w:bCs/>
                <w:noProof/>
                <w:webHidden/>
              </w:rPr>
              <w:tab/>
            </w:r>
            <w:r w:rsidR="00A525FB" w:rsidRPr="00A525FB">
              <w:rPr>
                <w:rFonts w:ascii="Times New Roman" w:hAnsi="Times New Roman" w:cs="Times New Roman"/>
                <w:b/>
                <w:bCs/>
                <w:noProof/>
                <w:webHidden/>
              </w:rPr>
              <w:fldChar w:fldCharType="begin"/>
            </w:r>
            <w:r w:rsidR="00A525FB" w:rsidRPr="00A525FB">
              <w:rPr>
                <w:rFonts w:ascii="Times New Roman" w:hAnsi="Times New Roman" w:cs="Times New Roman"/>
                <w:b/>
                <w:bCs/>
                <w:noProof/>
                <w:webHidden/>
              </w:rPr>
              <w:instrText xml:space="preserve"> PAGEREF _Toc182509969 \h </w:instrText>
            </w:r>
            <w:r w:rsidR="00A525FB" w:rsidRPr="00A525FB">
              <w:rPr>
                <w:rFonts w:ascii="Times New Roman" w:hAnsi="Times New Roman" w:cs="Times New Roman"/>
                <w:b/>
                <w:bCs/>
                <w:noProof/>
                <w:webHidden/>
              </w:rPr>
            </w:r>
            <w:r w:rsidR="00A525FB" w:rsidRPr="00A525FB">
              <w:rPr>
                <w:rFonts w:ascii="Times New Roman" w:hAnsi="Times New Roman" w:cs="Times New Roman"/>
                <w:b/>
                <w:bCs/>
                <w:noProof/>
                <w:webHidden/>
              </w:rPr>
              <w:fldChar w:fldCharType="separate"/>
            </w:r>
            <w:r w:rsidR="008A7F4E">
              <w:rPr>
                <w:rFonts w:ascii="Times New Roman" w:hAnsi="Times New Roman" w:cs="Times New Roman"/>
                <w:b/>
                <w:bCs/>
                <w:noProof/>
                <w:webHidden/>
              </w:rPr>
              <w:t>1</w:t>
            </w:r>
            <w:r w:rsidR="00A525FB" w:rsidRPr="00A525FB">
              <w:rPr>
                <w:rFonts w:ascii="Times New Roman" w:hAnsi="Times New Roman" w:cs="Times New Roman"/>
                <w:b/>
                <w:bCs/>
                <w:noProof/>
                <w:webHidden/>
              </w:rPr>
              <w:fldChar w:fldCharType="end"/>
            </w:r>
          </w:hyperlink>
        </w:p>
        <w:p w14:paraId="30EEBFAC" w14:textId="71A9E765" w:rsidR="00A525FB" w:rsidRPr="00A525FB" w:rsidRDefault="00A525FB">
          <w:pPr>
            <w:pStyle w:val="TOC1"/>
            <w:tabs>
              <w:tab w:val="right" w:leader="dot" w:pos="9549"/>
            </w:tabs>
            <w:rPr>
              <w:rFonts w:ascii="Times New Roman" w:eastAsiaTheme="minorEastAsia" w:hAnsi="Times New Roman" w:cs="Times New Roman"/>
              <w:b/>
              <w:bCs/>
              <w:noProof/>
              <w:kern w:val="2"/>
              <w:lang w:eastAsia="en-IN"/>
              <w14:ligatures w14:val="standardContextual"/>
            </w:rPr>
          </w:pPr>
          <w:hyperlink w:anchor="_Toc182509970" w:history="1">
            <w:r w:rsidRPr="00A525FB">
              <w:rPr>
                <w:rStyle w:val="Hyperlink"/>
                <w:rFonts w:ascii="Times New Roman" w:hAnsi="Times New Roman" w:cs="Times New Roman"/>
                <w:b/>
                <w:bCs/>
                <w:noProof/>
                <w:color w:val="auto"/>
              </w:rPr>
              <w:t>Acknowledgement</w:t>
            </w:r>
            <w:r w:rsidRPr="00A525FB">
              <w:rPr>
                <w:rFonts w:ascii="Times New Roman" w:hAnsi="Times New Roman" w:cs="Times New Roman"/>
                <w:b/>
                <w:bCs/>
                <w:noProof/>
                <w:webHidden/>
              </w:rPr>
              <w:tab/>
            </w:r>
            <w:r w:rsidRPr="00A525FB">
              <w:rPr>
                <w:rFonts w:ascii="Times New Roman" w:hAnsi="Times New Roman" w:cs="Times New Roman"/>
                <w:b/>
                <w:bCs/>
                <w:noProof/>
                <w:webHidden/>
              </w:rPr>
              <w:fldChar w:fldCharType="begin"/>
            </w:r>
            <w:r w:rsidRPr="00A525FB">
              <w:rPr>
                <w:rFonts w:ascii="Times New Roman" w:hAnsi="Times New Roman" w:cs="Times New Roman"/>
                <w:b/>
                <w:bCs/>
                <w:noProof/>
                <w:webHidden/>
              </w:rPr>
              <w:instrText xml:space="preserve"> PAGEREF _Toc182509970 \h </w:instrText>
            </w:r>
            <w:r w:rsidRPr="00A525FB">
              <w:rPr>
                <w:rFonts w:ascii="Times New Roman" w:hAnsi="Times New Roman" w:cs="Times New Roman"/>
                <w:b/>
                <w:bCs/>
                <w:noProof/>
                <w:webHidden/>
              </w:rPr>
            </w:r>
            <w:r w:rsidRPr="00A525FB">
              <w:rPr>
                <w:rFonts w:ascii="Times New Roman" w:hAnsi="Times New Roman" w:cs="Times New Roman"/>
                <w:b/>
                <w:bCs/>
                <w:noProof/>
                <w:webHidden/>
              </w:rPr>
              <w:fldChar w:fldCharType="separate"/>
            </w:r>
            <w:r w:rsidR="008A7F4E">
              <w:rPr>
                <w:rFonts w:ascii="Times New Roman" w:hAnsi="Times New Roman" w:cs="Times New Roman"/>
                <w:b/>
                <w:bCs/>
                <w:noProof/>
                <w:webHidden/>
              </w:rPr>
              <w:t>2</w:t>
            </w:r>
            <w:r w:rsidRPr="00A525FB">
              <w:rPr>
                <w:rFonts w:ascii="Times New Roman" w:hAnsi="Times New Roman" w:cs="Times New Roman"/>
                <w:b/>
                <w:bCs/>
                <w:noProof/>
                <w:webHidden/>
              </w:rPr>
              <w:fldChar w:fldCharType="end"/>
            </w:r>
          </w:hyperlink>
        </w:p>
        <w:p w14:paraId="523BF6A9" w14:textId="25A77B7F" w:rsidR="00A525FB" w:rsidRPr="00A525FB" w:rsidRDefault="00A525FB">
          <w:pPr>
            <w:pStyle w:val="TOC1"/>
            <w:tabs>
              <w:tab w:val="right" w:leader="dot" w:pos="9549"/>
            </w:tabs>
            <w:rPr>
              <w:rFonts w:ascii="Times New Roman" w:eastAsiaTheme="minorEastAsia" w:hAnsi="Times New Roman" w:cs="Times New Roman"/>
              <w:b/>
              <w:bCs/>
              <w:noProof/>
              <w:kern w:val="2"/>
              <w:lang w:eastAsia="en-IN"/>
              <w14:ligatures w14:val="standardContextual"/>
            </w:rPr>
          </w:pPr>
          <w:hyperlink w:anchor="_Toc182509971" w:history="1">
            <w:r w:rsidRPr="00A525FB">
              <w:rPr>
                <w:rStyle w:val="Hyperlink"/>
                <w:rFonts w:ascii="Times New Roman" w:hAnsi="Times New Roman" w:cs="Times New Roman"/>
                <w:b/>
                <w:bCs/>
                <w:noProof/>
                <w:color w:val="auto"/>
              </w:rPr>
              <w:t>Table of Contents</w:t>
            </w:r>
            <w:r w:rsidRPr="00A525FB">
              <w:rPr>
                <w:rFonts w:ascii="Times New Roman" w:hAnsi="Times New Roman" w:cs="Times New Roman"/>
                <w:b/>
                <w:bCs/>
                <w:noProof/>
                <w:webHidden/>
              </w:rPr>
              <w:tab/>
            </w:r>
            <w:r w:rsidRPr="00A525FB">
              <w:rPr>
                <w:rFonts w:ascii="Times New Roman" w:hAnsi="Times New Roman" w:cs="Times New Roman"/>
                <w:b/>
                <w:bCs/>
                <w:noProof/>
                <w:webHidden/>
              </w:rPr>
              <w:fldChar w:fldCharType="begin"/>
            </w:r>
            <w:r w:rsidRPr="00A525FB">
              <w:rPr>
                <w:rFonts w:ascii="Times New Roman" w:hAnsi="Times New Roman" w:cs="Times New Roman"/>
                <w:b/>
                <w:bCs/>
                <w:noProof/>
                <w:webHidden/>
              </w:rPr>
              <w:instrText xml:space="preserve"> PAGEREF _Toc182509971 \h </w:instrText>
            </w:r>
            <w:r w:rsidRPr="00A525FB">
              <w:rPr>
                <w:rFonts w:ascii="Times New Roman" w:hAnsi="Times New Roman" w:cs="Times New Roman"/>
                <w:b/>
                <w:bCs/>
                <w:noProof/>
                <w:webHidden/>
              </w:rPr>
            </w:r>
            <w:r w:rsidRPr="00A525FB">
              <w:rPr>
                <w:rFonts w:ascii="Times New Roman" w:hAnsi="Times New Roman" w:cs="Times New Roman"/>
                <w:b/>
                <w:bCs/>
                <w:noProof/>
                <w:webHidden/>
              </w:rPr>
              <w:fldChar w:fldCharType="separate"/>
            </w:r>
            <w:r w:rsidR="008A7F4E">
              <w:rPr>
                <w:rFonts w:ascii="Times New Roman" w:hAnsi="Times New Roman" w:cs="Times New Roman"/>
                <w:b/>
                <w:bCs/>
                <w:noProof/>
                <w:webHidden/>
              </w:rPr>
              <w:t>3</w:t>
            </w:r>
            <w:r w:rsidRPr="00A525FB">
              <w:rPr>
                <w:rFonts w:ascii="Times New Roman" w:hAnsi="Times New Roman" w:cs="Times New Roman"/>
                <w:b/>
                <w:bCs/>
                <w:noProof/>
                <w:webHidden/>
              </w:rPr>
              <w:fldChar w:fldCharType="end"/>
            </w:r>
          </w:hyperlink>
        </w:p>
        <w:p w14:paraId="61728EAE" w14:textId="28EC617D" w:rsidR="00A525FB" w:rsidRPr="00A525FB" w:rsidRDefault="00A525FB">
          <w:pPr>
            <w:pStyle w:val="TOC1"/>
            <w:tabs>
              <w:tab w:val="right" w:leader="dot" w:pos="9549"/>
            </w:tabs>
            <w:rPr>
              <w:rFonts w:ascii="Times New Roman" w:eastAsiaTheme="minorEastAsia" w:hAnsi="Times New Roman" w:cs="Times New Roman"/>
              <w:b/>
              <w:bCs/>
              <w:noProof/>
              <w:kern w:val="2"/>
              <w:lang w:eastAsia="en-IN"/>
              <w14:ligatures w14:val="standardContextual"/>
            </w:rPr>
          </w:pPr>
          <w:hyperlink w:anchor="_Toc182509972" w:history="1">
            <w:r w:rsidRPr="00A525FB">
              <w:rPr>
                <w:rStyle w:val="Hyperlink"/>
                <w:rFonts w:ascii="Times New Roman" w:hAnsi="Times New Roman" w:cs="Times New Roman"/>
                <w:b/>
                <w:bCs/>
                <w:noProof/>
                <w:color w:val="auto"/>
              </w:rPr>
              <w:t>List of Figures</w:t>
            </w:r>
            <w:r w:rsidRPr="00A525FB">
              <w:rPr>
                <w:rFonts w:ascii="Times New Roman" w:hAnsi="Times New Roman" w:cs="Times New Roman"/>
                <w:b/>
                <w:bCs/>
                <w:noProof/>
                <w:webHidden/>
              </w:rPr>
              <w:tab/>
            </w:r>
            <w:r w:rsidRPr="00A525FB">
              <w:rPr>
                <w:rFonts w:ascii="Times New Roman" w:hAnsi="Times New Roman" w:cs="Times New Roman"/>
                <w:b/>
                <w:bCs/>
                <w:noProof/>
                <w:webHidden/>
              </w:rPr>
              <w:fldChar w:fldCharType="begin"/>
            </w:r>
            <w:r w:rsidRPr="00A525FB">
              <w:rPr>
                <w:rFonts w:ascii="Times New Roman" w:hAnsi="Times New Roman" w:cs="Times New Roman"/>
                <w:b/>
                <w:bCs/>
                <w:noProof/>
                <w:webHidden/>
              </w:rPr>
              <w:instrText xml:space="preserve"> PAGEREF _Toc182509972 \h </w:instrText>
            </w:r>
            <w:r w:rsidRPr="00A525FB">
              <w:rPr>
                <w:rFonts w:ascii="Times New Roman" w:hAnsi="Times New Roman" w:cs="Times New Roman"/>
                <w:b/>
                <w:bCs/>
                <w:noProof/>
                <w:webHidden/>
              </w:rPr>
            </w:r>
            <w:r w:rsidRPr="00A525FB">
              <w:rPr>
                <w:rFonts w:ascii="Times New Roman" w:hAnsi="Times New Roman" w:cs="Times New Roman"/>
                <w:b/>
                <w:bCs/>
                <w:noProof/>
                <w:webHidden/>
              </w:rPr>
              <w:fldChar w:fldCharType="separate"/>
            </w:r>
            <w:r w:rsidR="008A7F4E">
              <w:rPr>
                <w:rFonts w:ascii="Times New Roman" w:hAnsi="Times New Roman" w:cs="Times New Roman"/>
                <w:b/>
                <w:bCs/>
                <w:noProof/>
                <w:webHidden/>
              </w:rPr>
              <w:t>4</w:t>
            </w:r>
            <w:r w:rsidRPr="00A525FB">
              <w:rPr>
                <w:rFonts w:ascii="Times New Roman" w:hAnsi="Times New Roman" w:cs="Times New Roman"/>
                <w:b/>
                <w:bCs/>
                <w:noProof/>
                <w:webHidden/>
              </w:rPr>
              <w:fldChar w:fldCharType="end"/>
            </w:r>
          </w:hyperlink>
        </w:p>
        <w:p w14:paraId="02D88886" w14:textId="2A1F1035" w:rsidR="00A525FB" w:rsidRPr="00A525FB" w:rsidRDefault="00A525FB">
          <w:pPr>
            <w:pStyle w:val="TOC1"/>
            <w:tabs>
              <w:tab w:val="right" w:leader="dot" w:pos="9549"/>
            </w:tabs>
            <w:rPr>
              <w:rFonts w:ascii="Times New Roman" w:eastAsiaTheme="minorEastAsia" w:hAnsi="Times New Roman" w:cs="Times New Roman"/>
              <w:b/>
              <w:bCs/>
              <w:noProof/>
              <w:kern w:val="2"/>
              <w:lang w:eastAsia="en-IN"/>
              <w14:ligatures w14:val="standardContextual"/>
            </w:rPr>
          </w:pPr>
          <w:hyperlink w:anchor="_Toc182509973" w:history="1">
            <w:r w:rsidRPr="00A525FB">
              <w:rPr>
                <w:rStyle w:val="Hyperlink"/>
                <w:rFonts w:ascii="Times New Roman" w:hAnsi="Times New Roman" w:cs="Times New Roman"/>
                <w:b/>
                <w:bCs/>
                <w:noProof/>
                <w:color w:val="auto"/>
              </w:rPr>
              <w:t>Chapter 1: Introduction</w:t>
            </w:r>
            <w:r w:rsidRPr="00A525FB">
              <w:rPr>
                <w:rFonts w:ascii="Times New Roman" w:hAnsi="Times New Roman" w:cs="Times New Roman"/>
                <w:b/>
                <w:bCs/>
                <w:noProof/>
                <w:webHidden/>
              </w:rPr>
              <w:tab/>
            </w:r>
            <w:r w:rsidRPr="00A525FB">
              <w:rPr>
                <w:rFonts w:ascii="Times New Roman" w:hAnsi="Times New Roman" w:cs="Times New Roman"/>
                <w:b/>
                <w:bCs/>
                <w:noProof/>
                <w:webHidden/>
              </w:rPr>
              <w:fldChar w:fldCharType="begin"/>
            </w:r>
            <w:r w:rsidRPr="00A525FB">
              <w:rPr>
                <w:rFonts w:ascii="Times New Roman" w:hAnsi="Times New Roman" w:cs="Times New Roman"/>
                <w:b/>
                <w:bCs/>
                <w:noProof/>
                <w:webHidden/>
              </w:rPr>
              <w:instrText xml:space="preserve"> PAGEREF _Toc182509973 \h </w:instrText>
            </w:r>
            <w:r w:rsidRPr="00A525FB">
              <w:rPr>
                <w:rFonts w:ascii="Times New Roman" w:hAnsi="Times New Roman" w:cs="Times New Roman"/>
                <w:b/>
                <w:bCs/>
                <w:noProof/>
                <w:webHidden/>
              </w:rPr>
            </w:r>
            <w:r w:rsidRPr="00A525FB">
              <w:rPr>
                <w:rFonts w:ascii="Times New Roman" w:hAnsi="Times New Roman" w:cs="Times New Roman"/>
                <w:b/>
                <w:bCs/>
                <w:noProof/>
                <w:webHidden/>
              </w:rPr>
              <w:fldChar w:fldCharType="separate"/>
            </w:r>
            <w:r w:rsidR="008A7F4E">
              <w:rPr>
                <w:rFonts w:ascii="Times New Roman" w:hAnsi="Times New Roman" w:cs="Times New Roman"/>
                <w:b/>
                <w:bCs/>
                <w:noProof/>
                <w:webHidden/>
              </w:rPr>
              <w:t>5</w:t>
            </w:r>
            <w:r w:rsidRPr="00A525FB">
              <w:rPr>
                <w:rFonts w:ascii="Times New Roman" w:hAnsi="Times New Roman" w:cs="Times New Roman"/>
                <w:b/>
                <w:bCs/>
                <w:noProof/>
                <w:webHidden/>
              </w:rPr>
              <w:fldChar w:fldCharType="end"/>
            </w:r>
          </w:hyperlink>
        </w:p>
        <w:p w14:paraId="47FA31F4" w14:textId="7769EB1B" w:rsidR="00A525FB" w:rsidRPr="00A525FB" w:rsidRDefault="00A525FB">
          <w:pPr>
            <w:pStyle w:val="TOC1"/>
            <w:tabs>
              <w:tab w:val="right" w:leader="dot" w:pos="9549"/>
            </w:tabs>
            <w:rPr>
              <w:rFonts w:ascii="Times New Roman" w:eastAsiaTheme="minorEastAsia" w:hAnsi="Times New Roman" w:cs="Times New Roman"/>
              <w:b/>
              <w:bCs/>
              <w:noProof/>
              <w:kern w:val="2"/>
              <w:lang w:eastAsia="en-IN"/>
              <w14:ligatures w14:val="standardContextual"/>
            </w:rPr>
          </w:pPr>
          <w:hyperlink w:anchor="_Toc182509974" w:history="1">
            <w:r w:rsidRPr="00A525FB">
              <w:rPr>
                <w:rStyle w:val="Hyperlink"/>
                <w:rFonts w:ascii="Times New Roman" w:hAnsi="Times New Roman" w:cs="Times New Roman"/>
                <w:b/>
                <w:bCs/>
                <w:noProof/>
                <w:color w:val="auto"/>
              </w:rPr>
              <w:t>Chapter 2: Objectives</w:t>
            </w:r>
            <w:r w:rsidRPr="00A525FB">
              <w:rPr>
                <w:rFonts w:ascii="Times New Roman" w:hAnsi="Times New Roman" w:cs="Times New Roman"/>
                <w:b/>
                <w:bCs/>
                <w:noProof/>
                <w:webHidden/>
              </w:rPr>
              <w:tab/>
            </w:r>
            <w:r w:rsidRPr="00A525FB">
              <w:rPr>
                <w:rFonts w:ascii="Times New Roman" w:hAnsi="Times New Roman" w:cs="Times New Roman"/>
                <w:b/>
                <w:bCs/>
                <w:noProof/>
                <w:webHidden/>
              </w:rPr>
              <w:fldChar w:fldCharType="begin"/>
            </w:r>
            <w:r w:rsidRPr="00A525FB">
              <w:rPr>
                <w:rFonts w:ascii="Times New Roman" w:hAnsi="Times New Roman" w:cs="Times New Roman"/>
                <w:b/>
                <w:bCs/>
                <w:noProof/>
                <w:webHidden/>
              </w:rPr>
              <w:instrText xml:space="preserve"> PAGEREF _Toc182509974 \h </w:instrText>
            </w:r>
            <w:r w:rsidRPr="00A525FB">
              <w:rPr>
                <w:rFonts w:ascii="Times New Roman" w:hAnsi="Times New Roman" w:cs="Times New Roman"/>
                <w:b/>
                <w:bCs/>
                <w:noProof/>
                <w:webHidden/>
              </w:rPr>
            </w:r>
            <w:r w:rsidRPr="00A525FB">
              <w:rPr>
                <w:rFonts w:ascii="Times New Roman" w:hAnsi="Times New Roman" w:cs="Times New Roman"/>
                <w:b/>
                <w:bCs/>
                <w:noProof/>
                <w:webHidden/>
              </w:rPr>
              <w:fldChar w:fldCharType="separate"/>
            </w:r>
            <w:r w:rsidR="008A7F4E">
              <w:rPr>
                <w:rFonts w:ascii="Times New Roman" w:hAnsi="Times New Roman" w:cs="Times New Roman"/>
                <w:b/>
                <w:bCs/>
                <w:noProof/>
                <w:webHidden/>
              </w:rPr>
              <w:t>7</w:t>
            </w:r>
            <w:r w:rsidRPr="00A525FB">
              <w:rPr>
                <w:rFonts w:ascii="Times New Roman" w:hAnsi="Times New Roman" w:cs="Times New Roman"/>
                <w:b/>
                <w:bCs/>
                <w:noProof/>
                <w:webHidden/>
              </w:rPr>
              <w:fldChar w:fldCharType="end"/>
            </w:r>
          </w:hyperlink>
        </w:p>
        <w:p w14:paraId="645B3D1A" w14:textId="3FFD174A" w:rsidR="00A525FB" w:rsidRPr="00A525FB" w:rsidRDefault="00A525FB">
          <w:pPr>
            <w:pStyle w:val="TOC1"/>
            <w:tabs>
              <w:tab w:val="right" w:leader="dot" w:pos="9549"/>
            </w:tabs>
            <w:rPr>
              <w:rFonts w:ascii="Times New Roman" w:eastAsiaTheme="minorEastAsia" w:hAnsi="Times New Roman" w:cs="Times New Roman"/>
              <w:b/>
              <w:bCs/>
              <w:noProof/>
              <w:kern w:val="2"/>
              <w:lang w:eastAsia="en-IN"/>
              <w14:ligatures w14:val="standardContextual"/>
            </w:rPr>
          </w:pPr>
          <w:hyperlink w:anchor="_Toc182509975" w:history="1">
            <w:r w:rsidRPr="00A525FB">
              <w:rPr>
                <w:rStyle w:val="Hyperlink"/>
                <w:rFonts w:ascii="Times New Roman" w:hAnsi="Times New Roman" w:cs="Times New Roman"/>
                <w:b/>
                <w:bCs/>
                <w:noProof/>
                <w:color w:val="auto"/>
              </w:rPr>
              <w:t>Chapter 3: Literature Survey</w:t>
            </w:r>
            <w:r w:rsidRPr="00A525FB">
              <w:rPr>
                <w:rFonts w:ascii="Times New Roman" w:hAnsi="Times New Roman" w:cs="Times New Roman"/>
                <w:b/>
                <w:bCs/>
                <w:noProof/>
                <w:webHidden/>
              </w:rPr>
              <w:tab/>
            </w:r>
            <w:r w:rsidRPr="00A525FB">
              <w:rPr>
                <w:rFonts w:ascii="Times New Roman" w:hAnsi="Times New Roman" w:cs="Times New Roman"/>
                <w:b/>
                <w:bCs/>
                <w:noProof/>
                <w:webHidden/>
              </w:rPr>
              <w:fldChar w:fldCharType="begin"/>
            </w:r>
            <w:r w:rsidRPr="00A525FB">
              <w:rPr>
                <w:rFonts w:ascii="Times New Roman" w:hAnsi="Times New Roman" w:cs="Times New Roman"/>
                <w:b/>
                <w:bCs/>
                <w:noProof/>
                <w:webHidden/>
              </w:rPr>
              <w:instrText xml:space="preserve"> PAGEREF _Toc182509975 \h </w:instrText>
            </w:r>
            <w:r w:rsidRPr="00A525FB">
              <w:rPr>
                <w:rFonts w:ascii="Times New Roman" w:hAnsi="Times New Roman" w:cs="Times New Roman"/>
                <w:b/>
                <w:bCs/>
                <w:noProof/>
                <w:webHidden/>
              </w:rPr>
            </w:r>
            <w:r w:rsidRPr="00A525FB">
              <w:rPr>
                <w:rFonts w:ascii="Times New Roman" w:hAnsi="Times New Roman" w:cs="Times New Roman"/>
                <w:b/>
                <w:bCs/>
                <w:noProof/>
                <w:webHidden/>
              </w:rPr>
              <w:fldChar w:fldCharType="separate"/>
            </w:r>
            <w:r w:rsidR="008A7F4E">
              <w:rPr>
                <w:rFonts w:ascii="Times New Roman" w:hAnsi="Times New Roman" w:cs="Times New Roman"/>
                <w:b/>
                <w:bCs/>
                <w:noProof/>
                <w:webHidden/>
              </w:rPr>
              <w:t>8</w:t>
            </w:r>
            <w:r w:rsidRPr="00A525FB">
              <w:rPr>
                <w:rFonts w:ascii="Times New Roman" w:hAnsi="Times New Roman" w:cs="Times New Roman"/>
                <w:b/>
                <w:bCs/>
                <w:noProof/>
                <w:webHidden/>
              </w:rPr>
              <w:fldChar w:fldCharType="end"/>
            </w:r>
          </w:hyperlink>
        </w:p>
        <w:p w14:paraId="1B43E8A9" w14:textId="42605C0B" w:rsidR="00A525FB" w:rsidRPr="00A525FB" w:rsidRDefault="00A525FB">
          <w:pPr>
            <w:pStyle w:val="TOC1"/>
            <w:tabs>
              <w:tab w:val="right" w:leader="dot" w:pos="9549"/>
            </w:tabs>
            <w:rPr>
              <w:rFonts w:ascii="Times New Roman" w:eastAsiaTheme="minorEastAsia" w:hAnsi="Times New Roman" w:cs="Times New Roman"/>
              <w:b/>
              <w:bCs/>
              <w:noProof/>
              <w:kern w:val="2"/>
              <w:lang w:eastAsia="en-IN"/>
              <w14:ligatures w14:val="standardContextual"/>
            </w:rPr>
          </w:pPr>
          <w:hyperlink w:anchor="_Toc182509976" w:history="1">
            <w:r w:rsidRPr="00A525FB">
              <w:rPr>
                <w:rStyle w:val="Hyperlink"/>
                <w:rFonts w:ascii="Times New Roman" w:hAnsi="Times New Roman" w:cs="Times New Roman"/>
                <w:b/>
                <w:bCs/>
                <w:noProof/>
                <w:color w:val="auto"/>
              </w:rPr>
              <w:t>Chapter 4: Specifications</w:t>
            </w:r>
            <w:r w:rsidRPr="00A525FB">
              <w:rPr>
                <w:rFonts w:ascii="Times New Roman" w:hAnsi="Times New Roman" w:cs="Times New Roman"/>
                <w:b/>
                <w:bCs/>
                <w:noProof/>
                <w:webHidden/>
              </w:rPr>
              <w:tab/>
            </w:r>
            <w:r w:rsidRPr="00A525FB">
              <w:rPr>
                <w:rFonts w:ascii="Times New Roman" w:hAnsi="Times New Roman" w:cs="Times New Roman"/>
                <w:b/>
                <w:bCs/>
                <w:noProof/>
                <w:webHidden/>
              </w:rPr>
              <w:fldChar w:fldCharType="begin"/>
            </w:r>
            <w:r w:rsidRPr="00A525FB">
              <w:rPr>
                <w:rFonts w:ascii="Times New Roman" w:hAnsi="Times New Roman" w:cs="Times New Roman"/>
                <w:b/>
                <w:bCs/>
                <w:noProof/>
                <w:webHidden/>
              </w:rPr>
              <w:instrText xml:space="preserve"> PAGEREF _Toc182509976 \h </w:instrText>
            </w:r>
            <w:r w:rsidRPr="00A525FB">
              <w:rPr>
                <w:rFonts w:ascii="Times New Roman" w:hAnsi="Times New Roman" w:cs="Times New Roman"/>
                <w:b/>
                <w:bCs/>
                <w:noProof/>
                <w:webHidden/>
              </w:rPr>
            </w:r>
            <w:r w:rsidRPr="00A525FB">
              <w:rPr>
                <w:rFonts w:ascii="Times New Roman" w:hAnsi="Times New Roman" w:cs="Times New Roman"/>
                <w:b/>
                <w:bCs/>
                <w:noProof/>
                <w:webHidden/>
              </w:rPr>
              <w:fldChar w:fldCharType="separate"/>
            </w:r>
            <w:r w:rsidR="008A7F4E">
              <w:rPr>
                <w:rFonts w:ascii="Times New Roman" w:hAnsi="Times New Roman" w:cs="Times New Roman"/>
                <w:b/>
                <w:bCs/>
                <w:noProof/>
                <w:webHidden/>
              </w:rPr>
              <w:t>9</w:t>
            </w:r>
            <w:r w:rsidRPr="00A525FB">
              <w:rPr>
                <w:rFonts w:ascii="Times New Roman" w:hAnsi="Times New Roman" w:cs="Times New Roman"/>
                <w:b/>
                <w:bCs/>
                <w:noProof/>
                <w:webHidden/>
              </w:rPr>
              <w:fldChar w:fldCharType="end"/>
            </w:r>
          </w:hyperlink>
        </w:p>
        <w:p w14:paraId="1741698C" w14:textId="78F9A3C7" w:rsidR="00A525FB" w:rsidRPr="00A525FB" w:rsidRDefault="00A525FB">
          <w:pPr>
            <w:pStyle w:val="TOC1"/>
            <w:tabs>
              <w:tab w:val="right" w:leader="dot" w:pos="9549"/>
            </w:tabs>
            <w:rPr>
              <w:rFonts w:ascii="Times New Roman" w:eastAsiaTheme="minorEastAsia" w:hAnsi="Times New Roman" w:cs="Times New Roman"/>
              <w:b/>
              <w:bCs/>
              <w:noProof/>
              <w:kern w:val="2"/>
              <w:lang w:eastAsia="en-IN"/>
              <w14:ligatures w14:val="standardContextual"/>
            </w:rPr>
          </w:pPr>
          <w:hyperlink w:anchor="_Toc182509977" w:history="1">
            <w:r w:rsidRPr="00A525FB">
              <w:rPr>
                <w:rStyle w:val="Hyperlink"/>
                <w:rFonts w:ascii="Times New Roman" w:hAnsi="Times New Roman" w:cs="Times New Roman"/>
                <w:b/>
                <w:bCs/>
                <w:noProof/>
                <w:color w:val="auto"/>
              </w:rPr>
              <w:t>Chapter 5: Methodology</w:t>
            </w:r>
            <w:r w:rsidRPr="00A525FB">
              <w:rPr>
                <w:rFonts w:ascii="Times New Roman" w:hAnsi="Times New Roman" w:cs="Times New Roman"/>
                <w:b/>
                <w:bCs/>
                <w:noProof/>
                <w:webHidden/>
              </w:rPr>
              <w:tab/>
            </w:r>
            <w:r w:rsidRPr="00A525FB">
              <w:rPr>
                <w:rFonts w:ascii="Times New Roman" w:hAnsi="Times New Roman" w:cs="Times New Roman"/>
                <w:b/>
                <w:bCs/>
                <w:noProof/>
                <w:webHidden/>
              </w:rPr>
              <w:fldChar w:fldCharType="begin"/>
            </w:r>
            <w:r w:rsidRPr="00A525FB">
              <w:rPr>
                <w:rFonts w:ascii="Times New Roman" w:hAnsi="Times New Roman" w:cs="Times New Roman"/>
                <w:b/>
                <w:bCs/>
                <w:noProof/>
                <w:webHidden/>
              </w:rPr>
              <w:instrText xml:space="preserve"> PAGEREF _Toc182509977 \h </w:instrText>
            </w:r>
            <w:r w:rsidRPr="00A525FB">
              <w:rPr>
                <w:rFonts w:ascii="Times New Roman" w:hAnsi="Times New Roman" w:cs="Times New Roman"/>
                <w:b/>
                <w:bCs/>
                <w:noProof/>
                <w:webHidden/>
              </w:rPr>
            </w:r>
            <w:r w:rsidRPr="00A525FB">
              <w:rPr>
                <w:rFonts w:ascii="Times New Roman" w:hAnsi="Times New Roman" w:cs="Times New Roman"/>
                <w:b/>
                <w:bCs/>
                <w:noProof/>
                <w:webHidden/>
              </w:rPr>
              <w:fldChar w:fldCharType="separate"/>
            </w:r>
            <w:r w:rsidR="008A7F4E">
              <w:rPr>
                <w:rFonts w:ascii="Times New Roman" w:hAnsi="Times New Roman" w:cs="Times New Roman"/>
                <w:b/>
                <w:bCs/>
                <w:noProof/>
                <w:webHidden/>
              </w:rPr>
              <w:t>11</w:t>
            </w:r>
            <w:r w:rsidRPr="00A525FB">
              <w:rPr>
                <w:rFonts w:ascii="Times New Roman" w:hAnsi="Times New Roman" w:cs="Times New Roman"/>
                <w:b/>
                <w:bCs/>
                <w:noProof/>
                <w:webHidden/>
              </w:rPr>
              <w:fldChar w:fldCharType="end"/>
            </w:r>
          </w:hyperlink>
        </w:p>
        <w:p w14:paraId="437AE4A5" w14:textId="397D328B" w:rsidR="00A525FB" w:rsidRPr="00A525FB" w:rsidRDefault="00A525FB">
          <w:pPr>
            <w:pStyle w:val="TOC1"/>
            <w:tabs>
              <w:tab w:val="right" w:leader="dot" w:pos="9549"/>
            </w:tabs>
            <w:rPr>
              <w:rFonts w:ascii="Times New Roman" w:eastAsiaTheme="minorEastAsia" w:hAnsi="Times New Roman" w:cs="Times New Roman"/>
              <w:b/>
              <w:bCs/>
              <w:noProof/>
              <w:kern w:val="2"/>
              <w:lang w:eastAsia="en-IN"/>
              <w14:ligatures w14:val="standardContextual"/>
            </w:rPr>
          </w:pPr>
          <w:hyperlink w:anchor="_Toc182509978" w:history="1">
            <w:r w:rsidRPr="00A525FB">
              <w:rPr>
                <w:rStyle w:val="Hyperlink"/>
                <w:rFonts w:ascii="Times New Roman" w:hAnsi="Times New Roman" w:cs="Times New Roman"/>
                <w:b/>
                <w:bCs/>
                <w:noProof/>
                <w:color w:val="auto"/>
              </w:rPr>
              <w:t>Chapter 6: Work Done</w:t>
            </w:r>
            <w:r w:rsidRPr="00A525FB">
              <w:rPr>
                <w:rFonts w:ascii="Times New Roman" w:hAnsi="Times New Roman" w:cs="Times New Roman"/>
                <w:b/>
                <w:bCs/>
                <w:noProof/>
                <w:webHidden/>
              </w:rPr>
              <w:tab/>
            </w:r>
            <w:r w:rsidRPr="00A525FB">
              <w:rPr>
                <w:rFonts w:ascii="Times New Roman" w:hAnsi="Times New Roman" w:cs="Times New Roman"/>
                <w:b/>
                <w:bCs/>
                <w:noProof/>
                <w:webHidden/>
              </w:rPr>
              <w:fldChar w:fldCharType="begin"/>
            </w:r>
            <w:r w:rsidRPr="00A525FB">
              <w:rPr>
                <w:rFonts w:ascii="Times New Roman" w:hAnsi="Times New Roman" w:cs="Times New Roman"/>
                <w:b/>
                <w:bCs/>
                <w:noProof/>
                <w:webHidden/>
              </w:rPr>
              <w:instrText xml:space="preserve"> PAGEREF _Toc182509978 \h </w:instrText>
            </w:r>
            <w:r w:rsidRPr="00A525FB">
              <w:rPr>
                <w:rFonts w:ascii="Times New Roman" w:hAnsi="Times New Roman" w:cs="Times New Roman"/>
                <w:b/>
                <w:bCs/>
                <w:noProof/>
                <w:webHidden/>
              </w:rPr>
            </w:r>
            <w:r w:rsidRPr="00A525FB">
              <w:rPr>
                <w:rFonts w:ascii="Times New Roman" w:hAnsi="Times New Roman" w:cs="Times New Roman"/>
                <w:b/>
                <w:bCs/>
                <w:noProof/>
                <w:webHidden/>
              </w:rPr>
              <w:fldChar w:fldCharType="separate"/>
            </w:r>
            <w:r w:rsidR="008A7F4E">
              <w:rPr>
                <w:rFonts w:ascii="Times New Roman" w:hAnsi="Times New Roman" w:cs="Times New Roman"/>
                <w:b/>
                <w:bCs/>
                <w:noProof/>
                <w:webHidden/>
              </w:rPr>
              <w:t>13</w:t>
            </w:r>
            <w:r w:rsidRPr="00A525FB">
              <w:rPr>
                <w:rFonts w:ascii="Times New Roman" w:hAnsi="Times New Roman" w:cs="Times New Roman"/>
                <w:b/>
                <w:bCs/>
                <w:noProof/>
                <w:webHidden/>
              </w:rPr>
              <w:fldChar w:fldCharType="end"/>
            </w:r>
          </w:hyperlink>
        </w:p>
        <w:p w14:paraId="5CA25E0A" w14:textId="527D6E26" w:rsidR="00A525FB" w:rsidRPr="00A525FB" w:rsidRDefault="00A525FB">
          <w:pPr>
            <w:pStyle w:val="TOC1"/>
            <w:tabs>
              <w:tab w:val="right" w:leader="dot" w:pos="9549"/>
            </w:tabs>
            <w:rPr>
              <w:rFonts w:ascii="Times New Roman" w:eastAsiaTheme="minorEastAsia" w:hAnsi="Times New Roman" w:cs="Times New Roman"/>
              <w:b/>
              <w:bCs/>
              <w:noProof/>
              <w:kern w:val="2"/>
              <w:lang w:eastAsia="en-IN"/>
              <w14:ligatures w14:val="standardContextual"/>
            </w:rPr>
          </w:pPr>
          <w:hyperlink w:anchor="_Toc182509979" w:history="1">
            <w:r w:rsidRPr="00A525FB">
              <w:rPr>
                <w:rStyle w:val="Hyperlink"/>
                <w:rFonts w:ascii="Times New Roman" w:hAnsi="Times New Roman" w:cs="Times New Roman"/>
                <w:b/>
                <w:bCs/>
                <w:noProof/>
                <w:color w:val="auto"/>
              </w:rPr>
              <w:t>Chapter 7: Results</w:t>
            </w:r>
            <w:r w:rsidRPr="00A525FB">
              <w:rPr>
                <w:rFonts w:ascii="Times New Roman" w:hAnsi="Times New Roman" w:cs="Times New Roman"/>
                <w:b/>
                <w:bCs/>
                <w:noProof/>
                <w:webHidden/>
              </w:rPr>
              <w:tab/>
            </w:r>
            <w:r w:rsidRPr="00A525FB">
              <w:rPr>
                <w:rFonts w:ascii="Times New Roman" w:hAnsi="Times New Roman" w:cs="Times New Roman"/>
                <w:b/>
                <w:bCs/>
                <w:noProof/>
                <w:webHidden/>
              </w:rPr>
              <w:fldChar w:fldCharType="begin"/>
            </w:r>
            <w:r w:rsidRPr="00A525FB">
              <w:rPr>
                <w:rFonts w:ascii="Times New Roman" w:hAnsi="Times New Roman" w:cs="Times New Roman"/>
                <w:b/>
                <w:bCs/>
                <w:noProof/>
                <w:webHidden/>
              </w:rPr>
              <w:instrText xml:space="preserve"> PAGEREF _Toc182509979 \h </w:instrText>
            </w:r>
            <w:r w:rsidRPr="00A525FB">
              <w:rPr>
                <w:rFonts w:ascii="Times New Roman" w:hAnsi="Times New Roman" w:cs="Times New Roman"/>
                <w:b/>
                <w:bCs/>
                <w:noProof/>
                <w:webHidden/>
              </w:rPr>
            </w:r>
            <w:r w:rsidRPr="00A525FB">
              <w:rPr>
                <w:rFonts w:ascii="Times New Roman" w:hAnsi="Times New Roman" w:cs="Times New Roman"/>
                <w:b/>
                <w:bCs/>
                <w:noProof/>
                <w:webHidden/>
              </w:rPr>
              <w:fldChar w:fldCharType="separate"/>
            </w:r>
            <w:r w:rsidR="008A7F4E">
              <w:rPr>
                <w:rFonts w:ascii="Times New Roman" w:hAnsi="Times New Roman" w:cs="Times New Roman"/>
                <w:b/>
                <w:bCs/>
                <w:noProof/>
                <w:webHidden/>
              </w:rPr>
              <w:t>18</w:t>
            </w:r>
            <w:r w:rsidRPr="00A525FB">
              <w:rPr>
                <w:rFonts w:ascii="Times New Roman" w:hAnsi="Times New Roman" w:cs="Times New Roman"/>
                <w:b/>
                <w:bCs/>
                <w:noProof/>
                <w:webHidden/>
              </w:rPr>
              <w:fldChar w:fldCharType="end"/>
            </w:r>
          </w:hyperlink>
        </w:p>
        <w:p w14:paraId="5BFE8624" w14:textId="25A2212C" w:rsidR="00A525FB" w:rsidRPr="00A525FB" w:rsidRDefault="00A525FB">
          <w:pPr>
            <w:pStyle w:val="TOC1"/>
            <w:tabs>
              <w:tab w:val="right" w:leader="dot" w:pos="9549"/>
            </w:tabs>
            <w:rPr>
              <w:rFonts w:ascii="Times New Roman" w:eastAsiaTheme="minorEastAsia" w:hAnsi="Times New Roman" w:cs="Times New Roman"/>
              <w:b/>
              <w:bCs/>
              <w:noProof/>
              <w:kern w:val="2"/>
              <w:lang w:eastAsia="en-IN"/>
              <w14:ligatures w14:val="standardContextual"/>
            </w:rPr>
          </w:pPr>
          <w:hyperlink w:anchor="_Toc182509980" w:history="1">
            <w:r w:rsidRPr="00A525FB">
              <w:rPr>
                <w:rStyle w:val="Hyperlink"/>
                <w:rFonts w:ascii="Times New Roman" w:hAnsi="Times New Roman" w:cs="Times New Roman"/>
                <w:b/>
                <w:bCs/>
                <w:noProof/>
                <w:color w:val="auto"/>
              </w:rPr>
              <w:t>Chapter 8: Conclusion</w:t>
            </w:r>
            <w:r w:rsidRPr="00A525FB">
              <w:rPr>
                <w:rFonts w:ascii="Times New Roman" w:hAnsi="Times New Roman" w:cs="Times New Roman"/>
                <w:b/>
                <w:bCs/>
                <w:noProof/>
                <w:webHidden/>
              </w:rPr>
              <w:tab/>
            </w:r>
            <w:r w:rsidRPr="00A525FB">
              <w:rPr>
                <w:rFonts w:ascii="Times New Roman" w:hAnsi="Times New Roman" w:cs="Times New Roman"/>
                <w:b/>
                <w:bCs/>
                <w:noProof/>
                <w:webHidden/>
              </w:rPr>
              <w:fldChar w:fldCharType="begin"/>
            </w:r>
            <w:r w:rsidRPr="00A525FB">
              <w:rPr>
                <w:rFonts w:ascii="Times New Roman" w:hAnsi="Times New Roman" w:cs="Times New Roman"/>
                <w:b/>
                <w:bCs/>
                <w:noProof/>
                <w:webHidden/>
              </w:rPr>
              <w:instrText xml:space="preserve"> PAGEREF _Toc182509980 \h </w:instrText>
            </w:r>
            <w:r w:rsidRPr="00A525FB">
              <w:rPr>
                <w:rFonts w:ascii="Times New Roman" w:hAnsi="Times New Roman" w:cs="Times New Roman"/>
                <w:b/>
                <w:bCs/>
                <w:noProof/>
                <w:webHidden/>
              </w:rPr>
            </w:r>
            <w:r w:rsidRPr="00A525FB">
              <w:rPr>
                <w:rFonts w:ascii="Times New Roman" w:hAnsi="Times New Roman" w:cs="Times New Roman"/>
                <w:b/>
                <w:bCs/>
                <w:noProof/>
                <w:webHidden/>
              </w:rPr>
              <w:fldChar w:fldCharType="separate"/>
            </w:r>
            <w:r w:rsidR="008A7F4E">
              <w:rPr>
                <w:rFonts w:ascii="Times New Roman" w:hAnsi="Times New Roman" w:cs="Times New Roman"/>
                <w:b/>
                <w:bCs/>
                <w:noProof/>
                <w:webHidden/>
              </w:rPr>
              <w:t>19</w:t>
            </w:r>
            <w:r w:rsidRPr="00A525FB">
              <w:rPr>
                <w:rFonts w:ascii="Times New Roman" w:hAnsi="Times New Roman" w:cs="Times New Roman"/>
                <w:b/>
                <w:bCs/>
                <w:noProof/>
                <w:webHidden/>
              </w:rPr>
              <w:fldChar w:fldCharType="end"/>
            </w:r>
          </w:hyperlink>
        </w:p>
        <w:p w14:paraId="4E6CEB1E" w14:textId="2D3639AB" w:rsidR="00A525FB" w:rsidRPr="00A525FB" w:rsidRDefault="00A525FB">
          <w:pPr>
            <w:pStyle w:val="TOC1"/>
            <w:tabs>
              <w:tab w:val="right" w:leader="dot" w:pos="9549"/>
            </w:tabs>
            <w:rPr>
              <w:rFonts w:ascii="Times New Roman" w:eastAsiaTheme="minorEastAsia" w:hAnsi="Times New Roman" w:cs="Times New Roman"/>
              <w:b/>
              <w:bCs/>
              <w:noProof/>
              <w:kern w:val="2"/>
              <w:lang w:eastAsia="en-IN"/>
              <w14:ligatures w14:val="standardContextual"/>
            </w:rPr>
          </w:pPr>
          <w:hyperlink w:anchor="_Toc182509981" w:history="1">
            <w:r w:rsidRPr="00A525FB">
              <w:rPr>
                <w:rStyle w:val="Hyperlink"/>
                <w:rFonts w:ascii="Times New Roman" w:hAnsi="Times New Roman" w:cs="Times New Roman"/>
                <w:b/>
                <w:bCs/>
                <w:noProof/>
                <w:color w:val="auto"/>
              </w:rPr>
              <w:t>Chapter 9:  Future Work</w:t>
            </w:r>
            <w:r w:rsidRPr="00A525FB">
              <w:rPr>
                <w:rFonts w:ascii="Times New Roman" w:hAnsi="Times New Roman" w:cs="Times New Roman"/>
                <w:b/>
                <w:bCs/>
                <w:noProof/>
                <w:webHidden/>
              </w:rPr>
              <w:tab/>
            </w:r>
            <w:r w:rsidRPr="00A525FB">
              <w:rPr>
                <w:rFonts w:ascii="Times New Roman" w:hAnsi="Times New Roman" w:cs="Times New Roman"/>
                <w:b/>
                <w:bCs/>
                <w:noProof/>
                <w:webHidden/>
              </w:rPr>
              <w:fldChar w:fldCharType="begin"/>
            </w:r>
            <w:r w:rsidRPr="00A525FB">
              <w:rPr>
                <w:rFonts w:ascii="Times New Roman" w:hAnsi="Times New Roman" w:cs="Times New Roman"/>
                <w:b/>
                <w:bCs/>
                <w:noProof/>
                <w:webHidden/>
              </w:rPr>
              <w:instrText xml:space="preserve"> PAGEREF _Toc182509981 \h </w:instrText>
            </w:r>
            <w:r w:rsidRPr="00A525FB">
              <w:rPr>
                <w:rFonts w:ascii="Times New Roman" w:hAnsi="Times New Roman" w:cs="Times New Roman"/>
                <w:b/>
                <w:bCs/>
                <w:noProof/>
                <w:webHidden/>
              </w:rPr>
            </w:r>
            <w:r w:rsidRPr="00A525FB">
              <w:rPr>
                <w:rFonts w:ascii="Times New Roman" w:hAnsi="Times New Roman" w:cs="Times New Roman"/>
                <w:b/>
                <w:bCs/>
                <w:noProof/>
                <w:webHidden/>
              </w:rPr>
              <w:fldChar w:fldCharType="separate"/>
            </w:r>
            <w:r w:rsidR="008A7F4E">
              <w:rPr>
                <w:rFonts w:ascii="Times New Roman" w:hAnsi="Times New Roman" w:cs="Times New Roman"/>
                <w:b/>
                <w:bCs/>
                <w:noProof/>
                <w:webHidden/>
              </w:rPr>
              <w:t>20</w:t>
            </w:r>
            <w:r w:rsidRPr="00A525FB">
              <w:rPr>
                <w:rFonts w:ascii="Times New Roman" w:hAnsi="Times New Roman" w:cs="Times New Roman"/>
                <w:b/>
                <w:bCs/>
                <w:noProof/>
                <w:webHidden/>
              </w:rPr>
              <w:fldChar w:fldCharType="end"/>
            </w:r>
          </w:hyperlink>
        </w:p>
        <w:p w14:paraId="4384C826" w14:textId="3AAFDD39" w:rsidR="00A525FB" w:rsidRPr="00A525FB" w:rsidRDefault="00A525FB">
          <w:pPr>
            <w:pStyle w:val="TOC1"/>
            <w:tabs>
              <w:tab w:val="right" w:leader="dot" w:pos="9549"/>
            </w:tabs>
            <w:rPr>
              <w:rFonts w:ascii="Times New Roman" w:eastAsiaTheme="minorEastAsia" w:hAnsi="Times New Roman" w:cs="Times New Roman"/>
              <w:b/>
              <w:bCs/>
              <w:noProof/>
              <w:kern w:val="2"/>
              <w:lang w:eastAsia="en-IN"/>
              <w14:ligatures w14:val="standardContextual"/>
            </w:rPr>
          </w:pPr>
          <w:hyperlink w:anchor="_Toc182509982" w:history="1">
            <w:r w:rsidRPr="00A525FB">
              <w:rPr>
                <w:rStyle w:val="Hyperlink"/>
                <w:rFonts w:ascii="Times New Roman" w:hAnsi="Times New Roman" w:cs="Times New Roman"/>
                <w:b/>
                <w:bCs/>
                <w:noProof/>
                <w:color w:val="auto"/>
              </w:rPr>
              <w:t>Chapter 10: References</w:t>
            </w:r>
            <w:r w:rsidRPr="00A525FB">
              <w:rPr>
                <w:rFonts w:ascii="Times New Roman" w:hAnsi="Times New Roman" w:cs="Times New Roman"/>
                <w:b/>
                <w:bCs/>
                <w:noProof/>
                <w:webHidden/>
              </w:rPr>
              <w:tab/>
            </w:r>
            <w:r w:rsidRPr="00A525FB">
              <w:rPr>
                <w:rFonts w:ascii="Times New Roman" w:hAnsi="Times New Roman" w:cs="Times New Roman"/>
                <w:b/>
                <w:bCs/>
                <w:noProof/>
                <w:webHidden/>
              </w:rPr>
              <w:fldChar w:fldCharType="begin"/>
            </w:r>
            <w:r w:rsidRPr="00A525FB">
              <w:rPr>
                <w:rFonts w:ascii="Times New Roman" w:hAnsi="Times New Roman" w:cs="Times New Roman"/>
                <w:b/>
                <w:bCs/>
                <w:noProof/>
                <w:webHidden/>
              </w:rPr>
              <w:instrText xml:space="preserve"> PAGEREF _Toc182509982 \h </w:instrText>
            </w:r>
            <w:r w:rsidRPr="00A525FB">
              <w:rPr>
                <w:rFonts w:ascii="Times New Roman" w:hAnsi="Times New Roman" w:cs="Times New Roman"/>
                <w:b/>
                <w:bCs/>
                <w:noProof/>
                <w:webHidden/>
              </w:rPr>
            </w:r>
            <w:r w:rsidRPr="00A525FB">
              <w:rPr>
                <w:rFonts w:ascii="Times New Roman" w:hAnsi="Times New Roman" w:cs="Times New Roman"/>
                <w:b/>
                <w:bCs/>
                <w:noProof/>
                <w:webHidden/>
              </w:rPr>
              <w:fldChar w:fldCharType="separate"/>
            </w:r>
            <w:r w:rsidR="008A7F4E">
              <w:rPr>
                <w:rFonts w:ascii="Times New Roman" w:hAnsi="Times New Roman" w:cs="Times New Roman"/>
                <w:b/>
                <w:bCs/>
                <w:noProof/>
                <w:webHidden/>
              </w:rPr>
              <w:t>21</w:t>
            </w:r>
            <w:r w:rsidRPr="00A525FB">
              <w:rPr>
                <w:rFonts w:ascii="Times New Roman" w:hAnsi="Times New Roman" w:cs="Times New Roman"/>
                <w:b/>
                <w:bCs/>
                <w:noProof/>
                <w:webHidden/>
              </w:rPr>
              <w:fldChar w:fldCharType="end"/>
            </w:r>
          </w:hyperlink>
        </w:p>
        <w:p w14:paraId="50E9236F" w14:textId="57FF2302" w:rsidR="00545D29" w:rsidRPr="00A525FB" w:rsidRDefault="00545D29">
          <w:pPr>
            <w:rPr>
              <w:rFonts w:ascii="Times New Roman" w:hAnsi="Times New Roman" w:cs="Times New Roman"/>
              <w:b/>
              <w:bCs/>
            </w:rPr>
          </w:pPr>
          <w:r w:rsidRPr="00A525FB">
            <w:rPr>
              <w:rFonts w:ascii="Times New Roman" w:hAnsi="Times New Roman" w:cs="Times New Roman"/>
              <w:b/>
              <w:bCs/>
            </w:rPr>
            <w:fldChar w:fldCharType="end"/>
          </w:r>
        </w:p>
      </w:sdtContent>
    </w:sdt>
    <w:p w14:paraId="39F15579" w14:textId="77777777" w:rsidR="00545D29" w:rsidRDefault="00545D29" w:rsidP="00545D29">
      <w:pPr>
        <w:pStyle w:val="TOCHeading"/>
      </w:pPr>
    </w:p>
    <w:p w14:paraId="208CF695" w14:textId="77777777" w:rsidR="00545D29" w:rsidRDefault="00545D29" w:rsidP="00545D29">
      <w:pPr>
        <w:pStyle w:val="TOCHeading"/>
      </w:pPr>
    </w:p>
    <w:p w14:paraId="5574AE7F" w14:textId="77777777" w:rsidR="00545D29" w:rsidRDefault="00545D29" w:rsidP="00545D29">
      <w:pPr>
        <w:pStyle w:val="TOCHeading"/>
      </w:pPr>
    </w:p>
    <w:p w14:paraId="40006656" w14:textId="77777777" w:rsidR="00545D29" w:rsidRDefault="00545D29" w:rsidP="00545D29">
      <w:pPr>
        <w:pStyle w:val="TOCHeading"/>
      </w:pPr>
    </w:p>
    <w:p w14:paraId="6D1B1F05" w14:textId="77777777" w:rsidR="00545D29" w:rsidRDefault="00545D29" w:rsidP="00545D29">
      <w:pPr>
        <w:pStyle w:val="TOCHeading"/>
      </w:pPr>
    </w:p>
    <w:p w14:paraId="48BAFF95" w14:textId="77777777" w:rsidR="00545D29" w:rsidRDefault="00545D29" w:rsidP="00545D29">
      <w:pPr>
        <w:pStyle w:val="TOCHeading"/>
      </w:pPr>
    </w:p>
    <w:p w14:paraId="1B68D880" w14:textId="77777777" w:rsidR="00545D29" w:rsidRDefault="00545D29" w:rsidP="00545D29">
      <w:pPr>
        <w:pStyle w:val="TOCHeading"/>
      </w:pPr>
    </w:p>
    <w:p w14:paraId="45DCBEA8" w14:textId="77777777" w:rsidR="00545D29" w:rsidRDefault="00545D29" w:rsidP="00545D29">
      <w:pPr>
        <w:pStyle w:val="TOCHeading"/>
      </w:pPr>
    </w:p>
    <w:p w14:paraId="31377BA9" w14:textId="77777777" w:rsidR="00545D29" w:rsidRDefault="00545D29" w:rsidP="00545D29">
      <w:pPr>
        <w:pStyle w:val="TOCHeading"/>
      </w:pPr>
    </w:p>
    <w:p w14:paraId="7EE47F4A" w14:textId="77777777" w:rsidR="00545D29" w:rsidRDefault="00545D29" w:rsidP="00545D29">
      <w:pPr>
        <w:pStyle w:val="TOCHeading"/>
      </w:pPr>
    </w:p>
    <w:p w14:paraId="18ECA09C" w14:textId="77777777" w:rsidR="00545D29" w:rsidRDefault="00545D29" w:rsidP="00545D29">
      <w:pPr>
        <w:pStyle w:val="TOCHeading"/>
      </w:pPr>
    </w:p>
    <w:p w14:paraId="76688377" w14:textId="77777777" w:rsidR="00545D29" w:rsidRDefault="00545D29" w:rsidP="00545D29">
      <w:pPr>
        <w:pStyle w:val="TOCHeading"/>
      </w:pPr>
    </w:p>
    <w:p w14:paraId="17224BFC" w14:textId="77777777" w:rsidR="00545D29" w:rsidRPr="00545D29" w:rsidRDefault="00545D29" w:rsidP="00545D29">
      <w:pPr>
        <w:rPr>
          <w:lang w:val="en-US"/>
        </w:rPr>
      </w:pPr>
    </w:p>
    <w:p w14:paraId="64BDA6A0" w14:textId="77777777" w:rsidR="00545D29" w:rsidRDefault="00545D29" w:rsidP="00545D29">
      <w:pPr>
        <w:pStyle w:val="TOCHeading"/>
      </w:pPr>
    </w:p>
    <w:p w14:paraId="7707A3A2" w14:textId="49895F4F" w:rsidR="00FF1C76" w:rsidRPr="00FF1C76" w:rsidRDefault="00545D29" w:rsidP="00FF1C76">
      <w:pPr>
        <w:pStyle w:val="Heading1"/>
      </w:pPr>
      <w:bookmarkStart w:id="20" w:name="_Toc182509972"/>
      <w:r>
        <w:t xml:space="preserve">List </w:t>
      </w:r>
      <w:r w:rsidRPr="00545D29">
        <w:t>of</w:t>
      </w:r>
      <w:r>
        <w:t xml:space="preserve"> Figures</w:t>
      </w:r>
      <w:bookmarkEnd w:id="20"/>
      <w:r w:rsidR="007A4C5F">
        <w:rPr>
          <w:b w:val="0"/>
        </w:rPr>
        <w:fldChar w:fldCharType="begin"/>
      </w:r>
      <w:r w:rsidR="007A4C5F">
        <w:rPr>
          <w:b w:val="0"/>
        </w:rPr>
        <w:instrText xml:space="preserve"> TOC \h \z \t "Heading 2" \c </w:instrText>
      </w:r>
      <w:r w:rsidR="007A4C5F">
        <w:rPr>
          <w:b w:val="0"/>
        </w:rPr>
        <w:fldChar w:fldCharType="separate"/>
      </w:r>
    </w:p>
    <w:p w14:paraId="7B1D7522" w14:textId="5200D520" w:rsidR="00FF1C76" w:rsidRDefault="00FF1C76">
      <w:pPr>
        <w:pStyle w:val="TableofFigures"/>
        <w:tabs>
          <w:tab w:val="right" w:leader="dot" w:pos="9549"/>
        </w:tabs>
        <w:rPr>
          <w:rFonts w:eastAsiaTheme="minorEastAsia"/>
          <w:noProof/>
          <w:kern w:val="2"/>
          <w:lang w:eastAsia="en-IN"/>
          <w14:ligatures w14:val="standardContextual"/>
        </w:rPr>
      </w:pPr>
    </w:p>
    <w:p w14:paraId="3423A026" w14:textId="552100F1" w:rsidR="00FF1C76" w:rsidRPr="00FF1C76" w:rsidRDefault="00FF1C76">
      <w:pPr>
        <w:pStyle w:val="TableofFigures"/>
        <w:tabs>
          <w:tab w:val="right" w:leader="dot" w:pos="9549"/>
        </w:tabs>
        <w:rPr>
          <w:rFonts w:ascii="Times New Roman" w:eastAsiaTheme="minorEastAsia" w:hAnsi="Times New Roman" w:cs="Times New Roman"/>
          <w:noProof/>
          <w:kern w:val="2"/>
          <w:sz w:val="24"/>
          <w:szCs w:val="24"/>
          <w:lang w:eastAsia="en-IN"/>
          <w14:ligatures w14:val="standardContextual"/>
        </w:rPr>
      </w:pPr>
      <w:hyperlink w:anchor="_Toc182509868" w:history="1">
        <w:r w:rsidRPr="00FF1C76">
          <w:rPr>
            <w:rStyle w:val="Hyperlink"/>
            <w:rFonts w:ascii="Times New Roman" w:hAnsi="Times New Roman" w:cs="Times New Roman"/>
            <w:noProof/>
            <w:sz w:val="24"/>
            <w:szCs w:val="24"/>
          </w:rPr>
          <w:t>Figure 5.1: Flowchart to Implement Transformer-based Autoencoder for anomaly detection</w:t>
        </w:r>
        <w:r w:rsidRPr="00FF1C76">
          <w:rPr>
            <w:rFonts w:ascii="Times New Roman" w:hAnsi="Times New Roman" w:cs="Times New Roman"/>
            <w:noProof/>
            <w:webHidden/>
            <w:sz w:val="24"/>
            <w:szCs w:val="24"/>
          </w:rPr>
          <w:tab/>
        </w:r>
        <w:r w:rsidRPr="00FF1C76">
          <w:rPr>
            <w:rFonts w:ascii="Times New Roman" w:hAnsi="Times New Roman" w:cs="Times New Roman"/>
            <w:noProof/>
            <w:webHidden/>
            <w:sz w:val="24"/>
            <w:szCs w:val="24"/>
          </w:rPr>
          <w:fldChar w:fldCharType="begin"/>
        </w:r>
        <w:r w:rsidRPr="00FF1C76">
          <w:rPr>
            <w:rFonts w:ascii="Times New Roman" w:hAnsi="Times New Roman" w:cs="Times New Roman"/>
            <w:noProof/>
            <w:webHidden/>
            <w:sz w:val="24"/>
            <w:szCs w:val="24"/>
          </w:rPr>
          <w:instrText xml:space="preserve"> PAGEREF _Toc182509868 \h </w:instrText>
        </w:r>
        <w:r w:rsidRPr="00FF1C76">
          <w:rPr>
            <w:rFonts w:ascii="Times New Roman" w:hAnsi="Times New Roman" w:cs="Times New Roman"/>
            <w:noProof/>
            <w:webHidden/>
            <w:sz w:val="24"/>
            <w:szCs w:val="24"/>
          </w:rPr>
        </w:r>
        <w:r w:rsidRPr="00FF1C76">
          <w:rPr>
            <w:rFonts w:ascii="Times New Roman" w:hAnsi="Times New Roman" w:cs="Times New Roman"/>
            <w:noProof/>
            <w:webHidden/>
            <w:sz w:val="24"/>
            <w:szCs w:val="24"/>
          </w:rPr>
          <w:fldChar w:fldCharType="separate"/>
        </w:r>
        <w:r w:rsidR="008A7F4E">
          <w:rPr>
            <w:rFonts w:ascii="Times New Roman" w:hAnsi="Times New Roman" w:cs="Times New Roman"/>
            <w:noProof/>
            <w:webHidden/>
            <w:sz w:val="24"/>
            <w:szCs w:val="24"/>
          </w:rPr>
          <w:t>11</w:t>
        </w:r>
        <w:r w:rsidRPr="00FF1C76">
          <w:rPr>
            <w:rFonts w:ascii="Times New Roman" w:hAnsi="Times New Roman" w:cs="Times New Roman"/>
            <w:noProof/>
            <w:webHidden/>
            <w:sz w:val="24"/>
            <w:szCs w:val="24"/>
          </w:rPr>
          <w:fldChar w:fldCharType="end"/>
        </w:r>
      </w:hyperlink>
    </w:p>
    <w:p w14:paraId="55C3A2F3" w14:textId="743F170C" w:rsidR="00FF1C76" w:rsidRPr="00FF1C76" w:rsidRDefault="00FF1C76">
      <w:pPr>
        <w:pStyle w:val="TableofFigures"/>
        <w:tabs>
          <w:tab w:val="right" w:leader="dot" w:pos="9549"/>
        </w:tabs>
        <w:rPr>
          <w:rFonts w:ascii="Times New Roman" w:eastAsiaTheme="minorEastAsia" w:hAnsi="Times New Roman" w:cs="Times New Roman"/>
          <w:noProof/>
          <w:kern w:val="2"/>
          <w:sz w:val="24"/>
          <w:szCs w:val="24"/>
          <w:lang w:eastAsia="en-IN"/>
          <w14:ligatures w14:val="standardContextual"/>
        </w:rPr>
      </w:pPr>
      <w:hyperlink w:anchor="_Toc182509869" w:history="1">
        <w:r w:rsidRPr="00FF1C76">
          <w:rPr>
            <w:rStyle w:val="Hyperlink"/>
            <w:rFonts w:ascii="Times New Roman" w:hAnsi="Times New Roman" w:cs="Times New Roman"/>
            <w:noProof/>
            <w:sz w:val="24"/>
            <w:szCs w:val="24"/>
          </w:rPr>
          <w:t>Figure 6.1: Transformer-based Autoencoder Architecture</w:t>
        </w:r>
        <w:r w:rsidRPr="00FF1C76">
          <w:rPr>
            <w:rFonts w:ascii="Times New Roman" w:hAnsi="Times New Roman" w:cs="Times New Roman"/>
            <w:noProof/>
            <w:webHidden/>
            <w:sz w:val="24"/>
            <w:szCs w:val="24"/>
          </w:rPr>
          <w:tab/>
        </w:r>
        <w:r w:rsidRPr="00FF1C76">
          <w:rPr>
            <w:rFonts w:ascii="Times New Roman" w:hAnsi="Times New Roman" w:cs="Times New Roman"/>
            <w:noProof/>
            <w:webHidden/>
            <w:sz w:val="24"/>
            <w:szCs w:val="24"/>
          </w:rPr>
          <w:fldChar w:fldCharType="begin"/>
        </w:r>
        <w:r w:rsidRPr="00FF1C76">
          <w:rPr>
            <w:rFonts w:ascii="Times New Roman" w:hAnsi="Times New Roman" w:cs="Times New Roman"/>
            <w:noProof/>
            <w:webHidden/>
            <w:sz w:val="24"/>
            <w:szCs w:val="24"/>
          </w:rPr>
          <w:instrText xml:space="preserve"> PAGEREF _Toc182509869 \h </w:instrText>
        </w:r>
        <w:r w:rsidRPr="00FF1C76">
          <w:rPr>
            <w:rFonts w:ascii="Times New Roman" w:hAnsi="Times New Roman" w:cs="Times New Roman"/>
            <w:noProof/>
            <w:webHidden/>
            <w:sz w:val="24"/>
            <w:szCs w:val="24"/>
          </w:rPr>
        </w:r>
        <w:r w:rsidRPr="00FF1C76">
          <w:rPr>
            <w:rFonts w:ascii="Times New Roman" w:hAnsi="Times New Roman" w:cs="Times New Roman"/>
            <w:noProof/>
            <w:webHidden/>
            <w:sz w:val="24"/>
            <w:szCs w:val="24"/>
          </w:rPr>
          <w:fldChar w:fldCharType="separate"/>
        </w:r>
        <w:r w:rsidR="008A7F4E">
          <w:rPr>
            <w:rFonts w:ascii="Times New Roman" w:hAnsi="Times New Roman" w:cs="Times New Roman"/>
            <w:noProof/>
            <w:webHidden/>
            <w:sz w:val="24"/>
            <w:szCs w:val="24"/>
          </w:rPr>
          <w:t>13</w:t>
        </w:r>
        <w:r w:rsidRPr="00FF1C76">
          <w:rPr>
            <w:rFonts w:ascii="Times New Roman" w:hAnsi="Times New Roman" w:cs="Times New Roman"/>
            <w:noProof/>
            <w:webHidden/>
            <w:sz w:val="24"/>
            <w:szCs w:val="24"/>
          </w:rPr>
          <w:fldChar w:fldCharType="end"/>
        </w:r>
      </w:hyperlink>
    </w:p>
    <w:p w14:paraId="4D4F399D" w14:textId="23E715B8" w:rsidR="00FF1C76" w:rsidRPr="00FF1C76" w:rsidRDefault="00FF1C76">
      <w:pPr>
        <w:pStyle w:val="TableofFigures"/>
        <w:tabs>
          <w:tab w:val="right" w:leader="dot" w:pos="9549"/>
        </w:tabs>
        <w:rPr>
          <w:rFonts w:ascii="Times New Roman" w:eastAsiaTheme="minorEastAsia" w:hAnsi="Times New Roman" w:cs="Times New Roman"/>
          <w:noProof/>
          <w:kern w:val="2"/>
          <w:sz w:val="24"/>
          <w:szCs w:val="24"/>
          <w:lang w:eastAsia="en-IN"/>
          <w14:ligatures w14:val="standardContextual"/>
        </w:rPr>
      </w:pPr>
      <w:hyperlink w:anchor="_Toc182509870" w:history="1">
        <w:r w:rsidRPr="00FF1C76">
          <w:rPr>
            <w:rStyle w:val="Hyperlink"/>
            <w:rFonts w:ascii="Times New Roman" w:hAnsi="Times New Roman" w:cs="Times New Roman"/>
            <w:noProof/>
            <w:sz w:val="24"/>
            <w:szCs w:val="24"/>
          </w:rPr>
          <w:t>Figure 6.2: Positional Encoding</w:t>
        </w:r>
        <w:r w:rsidRPr="00FF1C76">
          <w:rPr>
            <w:rFonts w:ascii="Times New Roman" w:hAnsi="Times New Roman" w:cs="Times New Roman"/>
            <w:noProof/>
            <w:webHidden/>
            <w:sz w:val="24"/>
            <w:szCs w:val="24"/>
          </w:rPr>
          <w:tab/>
        </w:r>
        <w:r w:rsidRPr="00FF1C76">
          <w:rPr>
            <w:rFonts w:ascii="Times New Roman" w:hAnsi="Times New Roman" w:cs="Times New Roman"/>
            <w:noProof/>
            <w:webHidden/>
            <w:sz w:val="24"/>
            <w:szCs w:val="24"/>
          </w:rPr>
          <w:fldChar w:fldCharType="begin"/>
        </w:r>
        <w:r w:rsidRPr="00FF1C76">
          <w:rPr>
            <w:rFonts w:ascii="Times New Roman" w:hAnsi="Times New Roman" w:cs="Times New Roman"/>
            <w:noProof/>
            <w:webHidden/>
            <w:sz w:val="24"/>
            <w:szCs w:val="24"/>
          </w:rPr>
          <w:instrText xml:space="preserve"> PAGEREF _Toc182509870 \h </w:instrText>
        </w:r>
        <w:r w:rsidRPr="00FF1C76">
          <w:rPr>
            <w:rFonts w:ascii="Times New Roman" w:hAnsi="Times New Roman" w:cs="Times New Roman"/>
            <w:noProof/>
            <w:webHidden/>
            <w:sz w:val="24"/>
            <w:szCs w:val="24"/>
          </w:rPr>
        </w:r>
        <w:r w:rsidRPr="00FF1C76">
          <w:rPr>
            <w:rFonts w:ascii="Times New Roman" w:hAnsi="Times New Roman" w:cs="Times New Roman"/>
            <w:noProof/>
            <w:webHidden/>
            <w:sz w:val="24"/>
            <w:szCs w:val="24"/>
          </w:rPr>
          <w:fldChar w:fldCharType="separate"/>
        </w:r>
        <w:r w:rsidR="008A7F4E">
          <w:rPr>
            <w:rFonts w:ascii="Times New Roman" w:hAnsi="Times New Roman" w:cs="Times New Roman"/>
            <w:noProof/>
            <w:webHidden/>
            <w:sz w:val="24"/>
            <w:szCs w:val="24"/>
          </w:rPr>
          <w:t>14</w:t>
        </w:r>
        <w:r w:rsidRPr="00FF1C76">
          <w:rPr>
            <w:rFonts w:ascii="Times New Roman" w:hAnsi="Times New Roman" w:cs="Times New Roman"/>
            <w:noProof/>
            <w:webHidden/>
            <w:sz w:val="24"/>
            <w:szCs w:val="24"/>
          </w:rPr>
          <w:fldChar w:fldCharType="end"/>
        </w:r>
      </w:hyperlink>
    </w:p>
    <w:p w14:paraId="7362271B" w14:textId="6945A400" w:rsidR="00FF1C76" w:rsidRPr="00FF1C76" w:rsidRDefault="00FF1C76">
      <w:pPr>
        <w:pStyle w:val="TableofFigures"/>
        <w:tabs>
          <w:tab w:val="right" w:leader="dot" w:pos="9549"/>
        </w:tabs>
        <w:rPr>
          <w:rFonts w:ascii="Times New Roman" w:eastAsiaTheme="minorEastAsia" w:hAnsi="Times New Roman" w:cs="Times New Roman"/>
          <w:noProof/>
          <w:kern w:val="2"/>
          <w:sz w:val="24"/>
          <w:szCs w:val="24"/>
          <w:lang w:eastAsia="en-IN"/>
          <w14:ligatures w14:val="standardContextual"/>
        </w:rPr>
      </w:pPr>
      <w:hyperlink w:anchor="_Toc182509871" w:history="1">
        <w:r w:rsidRPr="00FF1C76">
          <w:rPr>
            <w:rStyle w:val="Hyperlink"/>
            <w:rFonts w:ascii="Times New Roman" w:hAnsi="Times New Roman" w:cs="Times New Roman"/>
            <w:noProof/>
            <w:sz w:val="24"/>
            <w:szCs w:val="24"/>
          </w:rPr>
          <w:t>Figure 6.3: Encoder and Decoder Architecture</w:t>
        </w:r>
        <w:r w:rsidRPr="00FF1C76">
          <w:rPr>
            <w:rFonts w:ascii="Times New Roman" w:hAnsi="Times New Roman" w:cs="Times New Roman"/>
            <w:noProof/>
            <w:webHidden/>
            <w:sz w:val="24"/>
            <w:szCs w:val="24"/>
          </w:rPr>
          <w:tab/>
        </w:r>
        <w:r w:rsidRPr="00FF1C76">
          <w:rPr>
            <w:rFonts w:ascii="Times New Roman" w:hAnsi="Times New Roman" w:cs="Times New Roman"/>
            <w:noProof/>
            <w:webHidden/>
            <w:sz w:val="24"/>
            <w:szCs w:val="24"/>
          </w:rPr>
          <w:fldChar w:fldCharType="begin"/>
        </w:r>
        <w:r w:rsidRPr="00FF1C76">
          <w:rPr>
            <w:rFonts w:ascii="Times New Roman" w:hAnsi="Times New Roman" w:cs="Times New Roman"/>
            <w:noProof/>
            <w:webHidden/>
            <w:sz w:val="24"/>
            <w:szCs w:val="24"/>
          </w:rPr>
          <w:instrText xml:space="preserve"> PAGEREF _Toc182509871 \h </w:instrText>
        </w:r>
        <w:r w:rsidRPr="00FF1C76">
          <w:rPr>
            <w:rFonts w:ascii="Times New Roman" w:hAnsi="Times New Roman" w:cs="Times New Roman"/>
            <w:noProof/>
            <w:webHidden/>
            <w:sz w:val="24"/>
            <w:szCs w:val="24"/>
          </w:rPr>
        </w:r>
        <w:r w:rsidRPr="00FF1C76">
          <w:rPr>
            <w:rFonts w:ascii="Times New Roman" w:hAnsi="Times New Roman" w:cs="Times New Roman"/>
            <w:noProof/>
            <w:webHidden/>
            <w:sz w:val="24"/>
            <w:szCs w:val="24"/>
          </w:rPr>
          <w:fldChar w:fldCharType="separate"/>
        </w:r>
        <w:r w:rsidR="008A7F4E">
          <w:rPr>
            <w:rFonts w:ascii="Times New Roman" w:hAnsi="Times New Roman" w:cs="Times New Roman"/>
            <w:noProof/>
            <w:webHidden/>
            <w:sz w:val="24"/>
            <w:szCs w:val="24"/>
          </w:rPr>
          <w:t>15</w:t>
        </w:r>
        <w:r w:rsidRPr="00FF1C76">
          <w:rPr>
            <w:rFonts w:ascii="Times New Roman" w:hAnsi="Times New Roman" w:cs="Times New Roman"/>
            <w:noProof/>
            <w:webHidden/>
            <w:sz w:val="24"/>
            <w:szCs w:val="24"/>
          </w:rPr>
          <w:fldChar w:fldCharType="end"/>
        </w:r>
      </w:hyperlink>
    </w:p>
    <w:p w14:paraId="1783264E" w14:textId="4A44A3ED" w:rsidR="00FF1C76" w:rsidRPr="00FF1C76" w:rsidRDefault="00FF1C76">
      <w:pPr>
        <w:pStyle w:val="TableofFigures"/>
        <w:tabs>
          <w:tab w:val="right" w:leader="dot" w:pos="9549"/>
        </w:tabs>
        <w:rPr>
          <w:rFonts w:ascii="Times New Roman" w:eastAsiaTheme="minorEastAsia" w:hAnsi="Times New Roman" w:cs="Times New Roman"/>
          <w:noProof/>
          <w:kern w:val="2"/>
          <w:sz w:val="24"/>
          <w:szCs w:val="24"/>
          <w:lang w:eastAsia="en-IN"/>
          <w14:ligatures w14:val="standardContextual"/>
        </w:rPr>
      </w:pPr>
      <w:hyperlink w:anchor="_Toc182509872" w:history="1">
        <w:r w:rsidRPr="00FF1C76">
          <w:rPr>
            <w:rStyle w:val="Hyperlink"/>
            <w:rFonts w:ascii="Times New Roman" w:hAnsi="Times New Roman" w:cs="Times New Roman"/>
            <w:noProof/>
            <w:sz w:val="24"/>
            <w:szCs w:val="24"/>
          </w:rPr>
          <w:t>Figure 6.4: Flowchart for Anomaly Detection</w:t>
        </w:r>
        <w:r w:rsidRPr="00FF1C76">
          <w:rPr>
            <w:rFonts w:ascii="Times New Roman" w:hAnsi="Times New Roman" w:cs="Times New Roman"/>
            <w:noProof/>
            <w:webHidden/>
            <w:sz w:val="24"/>
            <w:szCs w:val="24"/>
          </w:rPr>
          <w:tab/>
        </w:r>
        <w:r w:rsidRPr="00FF1C76">
          <w:rPr>
            <w:rFonts w:ascii="Times New Roman" w:hAnsi="Times New Roman" w:cs="Times New Roman"/>
            <w:noProof/>
            <w:webHidden/>
            <w:sz w:val="24"/>
            <w:szCs w:val="24"/>
          </w:rPr>
          <w:fldChar w:fldCharType="begin"/>
        </w:r>
        <w:r w:rsidRPr="00FF1C76">
          <w:rPr>
            <w:rFonts w:ascii="Times New Roman" w:hAnsi="Times New Roman" w:cs="Times New Roman"/>
            <w:noProof/>
            <w:webHidden/>
            <w:sz w:val="24"/>
            <w:szCs w:val="24"/>
          </w:rPr>
          <w:instrText xml:space="preserve"> PAGEREF _Toc182509872 \h </w:instrText>
        </w:r>
        <w:r w:rsidRPr="00FF1C76">
          <w:rPr>
            <w:rFonts w:ascii="Times New Roman" w:hAnsi="Times New Roman" w:cs="Times New Roman"/>
            <w:noProof/>
            <w:webHidden/>
            <w:sz w:val="24"/>
            <w:szCs w:val="24"/>
          </w:rPr>
        </w:r>
        <w:r w:rsidRPr="00FF1C76">
          <w:rPr>
            <w:rFonts w:ascii="Times New Roman" w:hAnsi="Times New Roman" w:cs="Times New Roman"/>
            <w:noProof/>
            <w:webHidden/>
            <w:sz w:val="24"/>
            <w:szCs w:val="24"/>
          </w:rPr>
          <w:fldChar w:fldCharType="separate"/>
        </w:r>
        <w:r w:rsidR="008A7F4E">
          <w:rPr>
            <w:rFonts w:ascii="Times New Roman" w:hAnsi="Times New Roman" w:cs="Times New Roman"/>
            <w:noProof/>
            <w:webHidden/>
            <w:sz w:val="24"/>
            <w:szCs w:val="24"/>
          </w:rPr>
          <w:t>17</w:t>
        </w:r>
        <w:r w:rsidRPr="00FF1C76">
          <w:rPr>
            <w:rFonts w:ascii="Times New Roman" w:hAnsi="Times New Roman" w:cs="Times New Roman"/>
            <w:noProof/>
            <w:webHidden/>
            <w:sz w:val="24"/>
            <w:szCs w:val="24"/>
          </w:rPr>
          <w:fldChar w:fldCharType="end"/>
        </w:r>
      </w:hyperlink>
    </w:p>
    <w:p w14:paraId="1D613C9B" w14:textId="41899B58" w:rsidR="00FF1C76" w:rsidRPr="00FF1C76" w:rsidRDefault="00FF1C76">
      <w:pPr>
        <w:pStyle w:val="TableofFigures"/>
        <w:tabs>
          <w:tab w:val="right" w:leader="dot" w:pos="9549"/>
        </w:tabs>
        <w:rPr>
          <w:rFonts w:ascii="Times New Roman" w:eastAsiaTheme="minorEastAsia" w:hAnsi="Times New Roman" w:cs="Times New Roman"/>
          <w:noProof/>
          <w:kern w:val="2"/>
          <w:sz w:val="24"/>
          <w:szCs w:val="24"/>
          <w:lang w:eastAsia="en-IN"/>
          <w14:ligatures w14:val="standardContextual"/>
        </w:rPr>
      </w:pPr>
      <w:hyperlink w:anchor="_Toc182509873" w:history="1">
        <w:r w:rsidRPr="00FF1C76">
          <w:rPr>
            <w:rStyle w:val="Hyperlink"/>
            <w:rFonts w:ascii="Times New Roman" w:hAnsi="Times New Roman" w:cs="Times New Roman"/>
            <w:noProof/>
            <w:sz w:val="24"/>
            <w:szCs w:val="24"/>
          </w:rPr>
          <w:t>Figure 7.1: Model Performance Metrics for Different Classifiers</w:t>
        </w:r>
        <w:r w:rsidRPr="00FF1C76">
          <w:rPr>
            <w:rFonts w:ascii="Times New Roman" w:hAnsi="Times New Roman" w:cs="Times New Roman"/>
            <w:noProof/>
            <w:webHidden/>
            <w:sz w:val="24"/>
            <w:szCs w:val="24"/>
          </w:rPr>
          <w:tab/>
        </w:r>
        <w:r w:rsidRPr="00FF1C76">
          <w:rPr>
            <w:rFonts w:ascii="Times New Roman" w:hAnsi="Times New Roman" w:cs="Times New Roman"/>
            <w:noProof/>
            <w:webHidden/>
            <w:sz w:val="24"/>
            <w:szCs w:val="24"/>
          </w:rPr>
          <w:fldChar w:fldCharType="begin"/>
        </w:r>
        <w:r w:rsidRPr="00FF1C76">
          <w:rPr>
            <w:rFonts w:ascii="Times New Roman" w:hAnsi="Times New Roman" w:cs="Times New Roman"/>
            <w:noProof/>
            <w:webHidden/>
            <w:sz w:val="24"/>
            <w:szCs w:val="24"/>
          </w:rPr>
          <w:instrText xml:space="preserve"> PAGEREF _Toc182509873 \h </w:instrText>
        </w:r>
        <w:r w:rsidRPr="00FF1C76">
          <w:rPr>
            <w:rFonts w:ascii="Times New Roman" w:hAnsi="Times New Roman" w:cs="Times New Roman"/>
            <w:noProof/>
            <w:webHidden/>
            <w:sz w:val="24"/>
            <w:szCs w:val="24"/>
          </w:rPr>
        </w:r>
        <w:r w:rsidRPr="00FF1C76">
          <w:rPr>
            <w:rFonts w:ascii="Times New Roman" w:hAnsi="Times New Roman" w:cs="Times New Roman"/>
            <w:noProof/>
            <w:webHidden/>
            <w:sz w:val="24"/>
            <w:szCs w:val="24"/>
          </w:rPr>
          <w:fldChar w:fldCharType="separate"/>
        </w:r>
        <w:r w:rsidR="008A7F4E">
          <w:rPr>
            <w:rFonts w:ascii="Times New Roman" w:hAnsi="Times New Roman" w:cs="Times New Roman"/>
            <w:noProof/>
            <w:webHidden/>
            <w:sz w:val="24"/>
            <w:szCs w:val="24"/>
          </w:rPr>
          <w:t>18</w:t>
        </w:r>
        <w:r w:rsidRPr="00FF1C76">
          <w:rPr>
            <w:rFonts w:ascii="Times New Roman" w:hAnsi="Times New Roman" w:cs="Times New Roman"/>
            <w:noProof/>
            <w:webHidden/>
            <w:sz w:val="24"/>
            <w:szCs w:val="24"/>
          </w:rPr>
          <w:fldChar w:fldCharType="end"/>
        </w:r>
      </w:hyperlink>
    </w:p>
    <w:p w14:paraId="365EB79D" w14:textId="028D8D95" w:rsidR="00FF1C76" w:rsidRDefault="00FF1C76">
      <w:pPr>
        <w:pStyle w:val="TableofFigures"/>
        <w:tabs>
          <w:tab w:val="right" w:leader="dot" w:pos="9549"/>
        </w:tabs>
        <w:rPr>
          <w:rFonts w:eastAsiaTheme="minorEastAsia"/>
          <w:noProof/>
          <w:kern w:val="2"/>
          <w:lang w:eastAsia="en-IN"/>
          <w14:ligatures w14:val="standardContextual"/>
        </w:rPr>
      </w:pPr>
      <w:hyperlink w:anchor="_Toc182509874" w:history="1">
        <w:r w:rsidRPr="00FF1C76">
          <w:rPr>
            <w:rStyle w:val="Hyperlink"/>
            <w:rFonts w:ascii="Times New Roman" w:hAnsi="Times New Roman" w:cs="Times New Roman"/>
            <w:noProof/>
            <w:sz w:val="24"/>
            <w:szCs w:val="24"/>
          </w:rPr>
          <w:t>Figure 7.2: Training Mean Squared Error</w:t>
        </w:r>
        <w:r w:rsidRPr="00FF1C76">
          <w:rPr>
            <w:rFonts w:ascii="Times New Roman" w:hAnsi="Times New Roman" w:cs="Times New Roman"/>
            <w:noProof/>
            <w:webHidden/>
            <w:sz w:val="24"/>
            <w:szCs w:val="24"/>
          </w:rPr>
          <w:tab/>
        </w:r>
        <w:r w:rsidRPr="00FF1C76">
          <w:rPr>
            <w:rFonts w:ascii="Times New Roman" w:hAnsi="Times New Roman" w:cs="Times New Roman"/>
            <w:noProof/>
            <w:webHidden/>
            <w:sz w:val="24"/>
            <w:szCs w:val="24"/>
          </w:rPr>
          <w:fldChar w:fldCharType="begin"/>
        </w:r>
        <w:r w:rsidRPr="00FF1C76">
          <w:rPr>
            <w:rFonts w:ascii="Times New Roman" w:hAnsi="Times New Roman" w:cs="Times New Roman"/>
            <w:noProof/>
            <w:webHidden/>
            <w:sz w:val="24"/>
            <w:szCs w:val="24"/>
          </w:rPr>
          <w:instrText xml:space="preserve"> PAGEREF _Toc182509874 \h </w:instrText>
        </w:r>
        <w:r w:rsidRPr="00FF1C76">
          <w:rPr>
            <w:rFonts w:ascii="Times New Roman" w:hAnsi="Times New Roman" w:cs="Times New Roman"/>
            <w:noProof/>
            <w:webHidden/>
            <w:sz w:val="24"/>
            <w:szCs w:val="24"/>
          </w:rPr>
        </w:r>
        <w:r w:rsidRPr="00FF1C76">
          <w:rPr>
            <w:rFonts w:ascii="Times New Roman" w:hAnsi="Times New Roman" w:cs="Times New Roman"/>
            <w:noProof/>
            <w:webHidden/>
            <w:sz w:val="24"/>
            <w:szCs w:val="24"/>
          </w:rPr>
          <w:fldChar w:fldCharType="separate"/>
        </w:r>
        <w:r w:rsidR="008A7F4E">
          <w:rPr>
            <w:rFonts w:ascii="Times New Roman" w:hAnsi="Times New Roman" w:cs="Times New Roman"/>
            <w:noProof/>
            <w:webHidden/>
            <w:sz w:val="24"/>
            <w:szCs w:val="24"/>
          </w:rPr>
          <w:t>18</w:t>
        </w:r>
        <w:r w:rsidRPr="00FF1C76">
          <w:rPr>
            <w:rFonts w:ascii="Times New Roman" w:hAnsi="Times New Roman" w:cs="Times New Roman"/>
            <w:noProof/>
            <w:webHidden/>
            <w:sz w:val="24"/>
            <w:szCs w:val="24"/>
          </w:rPr>
          <w:fldChar w:fldCharType="end"/>
        </w:r>
      </w:hyperlink>
    </w:p>
    <w:p w14:paraId="24865589" w14:textId="6AB6C971" w:rsidR="003C330D" w:rsidRDefault="007A4C5F" w:rsidP="009E3377">
      <w:pPr>
        <w:jc w:val="both"/>
        <w:rPr>
          <w:rFonts w:ascii="Times New Roman" w:hAnsi="Times New Roman" w:cs="Times New Roman"/>
          <w:b/>
          <w:color w:val="000000"/>
          <w:sz w:val="32"/>
          <w:szCs w:val="32"/>
        </w:rPr>
      </w:pPr>
      <w:r>
        <w:rPr>
          <w:rFonts w:ascii="Times New Roman" w:hAnsi="Times New Roman" w:cs="Times New Roman"/>
          <w:b/>
          <w:color w:val="000000"/>
          <w:sz w:val="32"/>
          <w:szCs w:val="32"/>
        </w:rPr>
        <w:fldChar w:fldCharType="end"/>
      </w:r>
    </w:p>
    <w:p w14:paraId="2D8F7984" w14:textId="74358734" w:rsidR="0071153B" w:rsidRDefault="0071153B" w:rsidP="009E3377">
      <w:pPr>
        <w:tabs>
          <w:tab w:val="left" w:pos="3252"/>
        </w:tabs>
        <w:jc w:val="both"/>
        <w:rPr>
          <w:rFonts w:ascii="Times New Roman" w:hAnsi="Times New Roman" w:cs="Times New Roman"/>
          <w:sz w:val="32"/>
          <w:szCs w:val="32"/>
        </w:rPr>
      </w:pPr>
      <w:r>
        <w:rPr>
          <w:rFonts w:ascii="Times New Roman" w:hAnsi="Times New Roman" w:cs="Times New Roman"/>
          <w:sz w:val="32"/>
          <w:szCs w:val="32"/>
        </w:rPr>
        <w:tab/>
      </w:r>
    </w:p>
    <w:p w14:paraId="037AC828" w14:textId="77777777" w:rsidR="0071153B" w:rsidRDefault="0071153B" w:rsidP="009E3377">
      <w:pPr>
        <w:tabs>
          <w:tab w:val="left" w:pos="3252"/>
        </w:tabs>
        <w:jc w:val="both"/>
        <w:rPr>
          <w:rFonts w:ascii="Times New Roman" w:hAnsi="Times New Roman" w:cs="Times New Roman"/>
          <w:sz w:val="32"/>
          <w:szCs w:val="32"/>
        </w:rPr>
      </w:pPr>
    </w:p>
    <w:p w14:paraId="507DEE75" w14:textId="77777777" w:rsidR="00AC5EFB" w:rsidRDefault="00AC5EFB" w:rsidP="009E3377">
      <w:pPr>
        <w:tabs>
          <w:tab w:val="left" w:pos="3252"/>
        </w:tabs>
        <w:jc w:val="both"/>
        <w:rPr>
          <w:rFonts w:ascii="Times New Roman" w:hAnsi="Times New Roman" w:cs="Times New Roman"/>
          <w:sz w:val="32"/>
          <w:szCs w:val="32"/>
        </w:rPr>
      </w:pPr>
    </w:p>
    <w:p w14:paraId="377040AE" w14:textId="77777777" w:rsidR="00FD39E7" w:rsidRDefault="00FD39E7" w:rsidP="009E3377">
      <w:pPr>
        <w:tabs>
          <w:tab w:val="left" w:pos="3252"/>
        </w:tabs>
        <w:jc w:val="both"/>
        <w:rPr>
          <w:rFonts w:ascii="Times New Roman" w:hAnsi="Times New Roman" w:cs="Times New Roman"/>
          <w:sz w:val="32"/>
          <w:szCs w:val="32"/>
        </w:rPr>
      </w:pPr>
    </w:p>
    <w:p w14:paraId="673BAC73" w14:textId="77777777" w:rsidR="00AC5EFB" w:rsidRDefault="00AC5EFB" w:rsidP="009E3377">
      <w:pPr>
        <w:tabs>
          <w:tab w:val="left" w:pos="3252"/>
        </w:tabs>
        <w:jc w:val="both"/>
        <w:rPr>
          <w:rFonts w:ascii="Times New Roman" w:hAnsi="Times New Roman" w:cs="Times New Roman"/>
          <w:sz w:val="32"/>
          <w:szCs w:val="32"/>
        </w:rPr>
      </w:pPr>
    </w:p>
    <w:p w14:paraId="614A4F6A" w14:textId="77777777" w:rsidR="00AC5EFB" w:rsidRDefault="00AC5EFB" w:rsidP="009E3377">
      <w:pPr>
        <w:tabs>
          <w:tab w:val="left" w:pos="3252"/>
        </w:tabs>
        <w:jc w:val="both"/>
        <w:rPr>
          <w:rFonts w:ascii="Times New Roman" w:hAnsi="Times New Roman" w:cs="Times New Roman"/>
          <w:sz w:val="32"/>
          <w:szCs w:val="32"/>
        </w:rPr>
      </w:pPr>
    </w:p>
    <w:p w14:paraId="7ECFB476" w14:textId="292A8561" w:rsidR="00AC5EFB" w:rsidRDefault="00AC5EFB" w:rsidP="009E3377">
      <w:pPr>
        <w:tabs>
          <w:tab w:val="left" w:pos="3252"/>
        </w:tabs>
        <w:jc w:val="both"/>
        <w:rPr>
          <w:rFonts w:ascii="Times New Roman" w:hAnsi="Times New Roman" w:cs="Times New Roman"/>
          <w:sz w:val="32"/>
          <w:szCs w:val="32"/>
        </w:rPr>
      </w:pPr>
    </w:p>
    <w:p w14:paraId="737F5502" w14:textId="77777777" w:rsidR="00545D29" w:rsidRDefault="00545D29" w:rsidP="009E3377">
      <w:pPr>
        <w:tabs>
          <w:tab w:val="left" w:pos="3252"/>
        </w:tabs>
        <w:jc w:val="both"/>
        <w:rPr>
          <w:rFonts w:ascii="Times New Roman" w:hAnsi="Times New Roman" w:cs="Times New Roman"/>
          <w:sz w:val="32"/>
          <w:szCs w:val="32"/>
        </w:rPr>
      </w:pPr>
    </w:p>
    <w:p w14:paraId="3775334E" w14:textId="77777777" w:rsidR="00AC5EFB" w:rsidRDefault="00AC5EFB" w:rsidP="009E3377">
      <w:pPr>
        <w:tabs>
          <w:tab w:val="left" w:pos="3252"/>
        </w:tabs>
        <w:jc w:val="both"/>
        <w:rPr>
          <w:rFonts w:ascii="Times New Roman" w:hAnsi="Times New Roman" w:cs="Times New Roman"/>
          <w:sz w:val="32"/>
          <w:szCs w:val="32"/>
        </w:rPr>
      </w:pPr>
    </w:p>
    <w:p w14:paraId="2BD17AD7" w14:textId="77777777" w:rsidR="00545D29" w:rsidRDefault="00545D29" w:rsidP="009E3377">
      <w:pPr>
        <w:tabs>
          <w:tab w:val="left" w:pos="3252"/>
        </w:tabs>
        <w:jc w:val="both"/>
        <w:rPr>
          <w:rFonts w:ascii="Times New Roman" w:hAnsi="Times New Roman" w:cs="Times New Roman"/>
          <w:sz w:val="32"/>
          <w:szCs w:val="32"/>
        </w:rPr>
      </w:pPr>
    </w:p>
    <w:p w14:paraId="3E287D87" w14:textId="77777777" w:rsidR="00545D29" w:rsidRDefault="00545D29" w:rsidP="009E3377">
      <w:pPr>
        <w:tabs>
          <w:tab w:val="left" w:pos="3252"/>
        </w:tabs>
        <w:jc w:val="both"/>
        <w:rPr>
          <w:rFonts w:ascii="Times New Roman" w:hAnsi="Times New Roman" w:cs="Times New Roman"/>
          <w:sz w:val="32"/>
          <w:szCs w:val="32"/>
        </w:rPr>
      </w:pPr>
    </w:p>
    <w:p w14:paraId="549734C3" w14:textId="77777777" w:rsidR="00545D29" w:rsidRDefault="00545D29" w:rsidP="009E3377">
      <w:pPr>
        <w:tabs>
          <w:tab w:val="left" w:pos="3252"/>
        </w:tabs>
        <w:jc w:val="both"/>
        <w:rPr>
          <w:rFonts w:ascii="Times New Roman" w:hAnsi="Times New Roman" w:cs="Times New Roman"/>
          <w:sz w:val="32"/>
          <w:szCs w:val="32"/>
        </w:rPr>
      </w:pPr>
    </w:p>
    <w:p w14:paraId="13FFF74E" w14:textId="77777777" w:rsidR="00545D29" w:rsidRDefault="00545D29" w:rsidP="009E3377">
      <w:pPr>
        <w:tabs>
          <w:tab w:val="left" w:pos="3252"/>
        </w:tabs>
        <w:jc w:val="both"/>
        <w:rPr>
          <w:rFonts w:ascii="Times New Roman" w:hAnsi="Times New Roman" w:cs="Times New Roman"/>
          <w:sz w:val="32"/>
          <w:szCs w:val="32"/>
        </w:rPr>
      </w:pPr>
    </w:p>
    <w:p w14:paraId="06D49156" w14:textId="77777777" w:rsidR="00545D29" w:rsidRDefault="00545D29" w:rsidP="009E3377">
      <w:pPr>
        <w:tabs>
          <w:tab w:val="left" w:pos="3252"/>
        </w:tabs>
        <w:jc w:val="both"/>
        <w:rPr>
          <w:rFonts w:ascii="Times New Roman" w:hAnsi="Times New Roman" w:cs="Times New Roman"/>
          <w:sz w:val="32"/>
          <w:szCs w:val="32"/>
        </w:rPr>
      </w:pPr>
    </w:p>
    <w:p w14:paraId="38ED2F90" w14:textId="77777777" w:rsidR="00545D29" w:rsidRDefault="00545D29" w:rsidP="009E3377">
      <w:pPr>
        <w:tabs>
          <w:tab w:val="left" w:pos="3252"/>
        </w:tabs>
        <w:jc w:val="both"/>
        <w:rPr>
          <w:rFonts w:ascii="Times New Roman" w:hAnsi="Times New Roman" w:cs="Times New Roman"/>
          <w:sz w:val="32"/>
          <w:szCs w:val="32"/>
        </w:rPr>
      </w:pPr>
    </w:p>
    <w:p w14:paraId="6FC1BEC3" w14:textId="77777777" w:rsidR="00545D29" w:rsidRDefault="00545D29" w:rsidP="009E3377">
      <w:pPr>
        <w:tabs>
          <w:tab w:val="left" w:pos="3252"/>
        </w:tabs>
        <w:jc w:val="both"/>
        <w:rPr>
          <w:rFonts w:ascii="Times New Roman" w:hAnsi="Times New Roman" w:cs="Times New Roman"/>
          <w:sz w:val="32"/>
          <w:szCs w:val="32"/>
        </w:rPr>
      </w:pPr>
    </w:p>
    <w:p w14:paraId="32C96B6C" w14:textId="77777777" w:rsidR="00A20095" w:rsidRDefault="00A20095" w:rsidP="00FD39E7">
      <w:pPr>
        <w:pStyle w:val="Heading1"/>
      </w:pPr>
    </w:p>
    <w:p w14:paraId="2E69E435" w14:textId="3A6E413C" w:rsidR="00BD3582" w:rsidRPr="00EF645F" w:rsidRDefault="00BD3582" w:rsidP="00FD39E7">
      <w:pPr>
        <w:pStyle w:val="Heading1"/>
      </w:pPr>
      <w:bookmarkStart w:id="21" w:name="_Toc182509973"/>
      <w:r>
        <w:lastRenderedPageBreak/>
        <w:t>Chapter 1:</w:t>
      </w:r>
      <w:r w:rsidR="000A652C">
        <w:t xml:space="preserve"> </w:t>
      </w:r>
      <w:r w:rsidR="00EF645F" w:rsidRPr="00EF645F">
        <w:t>Introduction</w:t>
      </w:r>
      <w:bookmarkEnd w:id="21"/>
    </w:p>
    <w:p w14:paraId="0DDE1B70" w14:textId="5FC5931D" w:rsidR="00EF645F" w:rsidRPr="00E544A2" w:rsidRDefault="00EF645F" w:rsidP="0003357E">
      <w:pPr>
        <w:tabs>
          <w:tab w:val="left" w:pos="3252"/>
        </w:tabs>
        <w:spacing w:line="360" w:lineRule="auto"/>
        <w:jc w:val="both"/>
        <w:rPr>
          <w:rFonts w:ascii="Times New Roman" w:hAnsi="Times New Roman" w:cs="Times New Roman"/>
          <w:sz w:val="24"/>
          <w:szCs w:val="24"/>
        </w:rPr>
      </w:pPr>
      <w:r w:rsidRPr="00E544A2">
        <w:rPr>
          <w:rFonts w:ascii="Times New Roman" w:hAnsi="Times New Roman" w:cs="Times New Roman"/>
          <w:sz w:val="24"/>
          <w:szCs w:val="24"/>
        </w:rPr>
        <w:t>In today’s industrial world, especially in important sectors like oil and gas, it is very important to continuously monitor machinery and processes to ensure efficiency, safety, and reliability. In various industries, particularly on oil rigs, sensor networks are being widely used to gather real-time data on key factors like temperature, pressure, and flow rates. However, as the amount of data increases, analysing it becomes more difficult. Detecting abnormalities in these data streams is crucial because they can indicate problems like equipment failures, safety risks, or inefficiencies.</w:t>
      </w:r>
    </w:p>
    <w:p w14:paraId="1CCF5116" w14:textId="5C5879B3" w:rsidR="00EF645F" w:rsidRPr="00E544A2" w:rsidRDefault="00EF645F" w:rsidP="0003357E">
      <w:pPr>
        <w:tabs>
          <w:tab w:val="left" w:pos="3252"/>
        </w:tabs>
        <w:spacing w:line="360" w:lineRule="auto"/>
        <w:jc w:val="both"/>
        <w:rPr>
          <w:rFonts w:ascii="Times New Roman" w:hAnsi="Times New Roman" w:cs="Times New Roman"/>
          <w:sz w:val="24"/>
          <w:szCs w:val="24"/>
        </w:rPr>
      </w:pPr>
      <w:r w:rsidRPr="00E544A2">
        <w:rPr>
          <w:rFonts w:ascii="Times New Roman" w:hAnsi="Times New Roman" w:cs="Times New Roman"/>
          <w:sz w:val="24"/>
          <w:szCs w:val="24"/>
        </w:rPr>
        <w:t>Traditionally, detecting anomalies has depended a lot on labelled datasets. But in many real-world situations, getting such labelled data can be tough and costly. Moreover, traditional methods often find it hard to handle the complex and high-dimensional nature of time series data, especially the kind produced by industrial sensors on oil rigs. This project aims to explore how Transformer models, which are known for their success in natural language processing, can be used to detect anomalies in time series data.</w:t>
      </w:r>
    </w:p>
    <w:p w14:paraId="586671B6" w14:textId="5CAB1240" w:rsidR="00EF645F" w:rsidRPr="00E544A2" w:rsidRDefault="00EF645F" w:rsidP="0003357E">
      <w:pPr>
        <w:tabs>
          <w:tab w:val="left" w:pos="3252"/>
        </w:tabs>
        <w:spacing w:line="360" w:lineRule="auto"/>
        <w:jc w:val="both"/>
        <w:rPr>
          <w:rFonts w:ascii="Times New Roman" w:hAnsi="Times New Roman" w:cs="Times New Roman"/>
          <w:sz w:val="24"/>
          <w:szCs w:val="24"/>
        </w:rPr>
      </w:pPr>
      <w:r w:rsidRPr="00E544A2">
        <w:rPr>
          <w:rFonts w:ascii="Times New Roman" w:hAnsi="Times New Roman" w:cs="Times New Roman"/>
          <w:sz w:val="24"/>
          <w:szCs w:val="24"/>
        </w:rPr>
        <w:t>Transformers are well-suited for this task because they can understand long-term patterns and relationships in sequences. The goal of this project is to develop a strong anomaly detection system that does not rely on labelled data, using unsupervised learning methods. This system will aim to spot even the smallest and most complex irregularities in sensor data, making it a crucial tool for preventive maintenance, fault detection, and improving operational efficiency.</w:t>
      </w:r>
    </w:p>
    <w:p w14:paraId="6C9E52A7" w14:textId="0E548D57" w:rsidR="0071153B" w:rsidRPr="00FC3028" w:rsidRDefault="00EF645F" w:rsidP="0003357E">
      <w:pPr>
        <w:tabs>
          <w:tab w:val="left" w:pos="3252"/>
        </w:tabs>
        <w:spacing w:line="360" w:lineRule="auto"/>
        <w:jc w:val="both"/>
        <w:rPr>
          <w:rFonts w:ascii="Times New Roman" w:hAnsi="Times New Roman" w:cs="Times New Roman"/>
          <w:sz w:val="24"/>
          <w:szCs w:val="24"/>
        </w:rPr>
      </w:pPr>
      <w:r w:rsidRPr="00E544A2">
        <w:rPr>
          <w:rFonts w:ascii="Times New Roman" w:hAnsi="Times New Roman" w:cs="Times New Roman"/>
          <w:sz w:val="24"/>
          <w:szCs w:val="24"/>
        </w:rPr>
        <w:t>This project intends to show how Transformer models can be useful in a new field, providing insights into how they can be adjusted for non-labelled time series data, and paving the way for their practical use in industrial settings, both in India and beyond, particularly in the oil and gas industry.</w:t>
      </w:r>
    </w:p>
    <w:p w14:paraId="3221FF51" w14:textId="77777777" w:rsidR="00EF645F" w:rsidRDefault="00EF645F" w:rsidP="009E3377">
      <w:pPr>
        <w:tabs>
          <w:tab w:val="left" w:pos="3252"/>
        </w:tabs>
        <w:jc w:val="both"/>
        <w:rPr>
          <w:rFonts w:ascii="Times New Roman" w:hAnsi="Times New Roman" w:cs="Times New Roman"/>
          <w:sz w:val="32"/>
          <w:szCs w:val="32"/>
        </w:rPr>
      </w:pPr>
    </w:p>
    <w:p w14:paraId="4239E5D3" w14:textId="3BB2F2AE" w:rsidR="006C287D" w:rsidRPr="006C287D" w:rsidRDefault="006C287D" w:rsidP="009E3377">
      <w:pPr>
        <w:numPr>
          <w:ilvl w:val="0"/>
          <w:numId w:val="29"/>
        </w:numPr>
        <w:tabs>
          <w:tab w:val="clear" w:pos="720"/>
          <w:tab w:val="num" w:pos="426"/>
          <w:tab w:val="left" w:pos="3252"/>
        </w:tabs>
        <w:spacing w:line="360" w:lineRule="auto"/>
        <w:ind w:left="-142" w:firstLine="142"/>
        <w:jc w:val="both"/>
        <w:rPr>
          <w:del w:id="22" w:author="Microsoft Word" w:date="2024-12-21T13:48:00Z" w16du:dateUtc="2024-12-21T08:18:00Z"/>
          <w:rFonts w:ascii="Times New Roman" w:hAnsi="Times New Roman" w:cs="Times New Roman"/>
          <w:sz w:val="28"/>
          <w:szCs w:val="28"/>
        </w:rPr>
      </w:pPr>
      <w:del w:id="23" w:author="Microsoft Word" w:date="2024-12-21T13:48:00Z" w16du:dateUtc="2024-12-21T08:18:00Z">
        <w:r w:rsidRPr="006C287D">
          <w:rPr>
            <w:rFonts w:ascii="Times New Roman" w:hAnsi="Times New Roman" w:cs="Times New Roman"/>
            <w:sz w:val="28"/>
            <w:szCs w:val="28"/>
          </w:rPr>
          <w:delText>Evaluation: Assess the model’s anomaly detection capability using reconstruction error and other unsupervised metrics, given the absence of labelled data.</w:delText>
        </w:r>
      </w:del>
    </w:p>
    <w:p w14:paraId="14B1BE0F" w14:textId="77777777" w:rsidR="00FC3028" w:rsidRPr="00FC3028" w:rsidRDefault="00FC3028" w:rsidP="0003357E">
      <w:pPr>
        <w:tabs>
          <w:tab w:val="left" w:pos="3252"/>
        </w:tabs>
        <w:spacing w:line="360" w:lineRule="auto"/>
        <w:jc w:val="both"/>
        <w:rPr>
          <w:rFonts w:ascii="Times New Roman" w:hAnsi="Times New Roman" w:cs="Times New Roman"/>
          <w:sz w:val="24"/>
          <w:szCs w:val="24"/>
        </w:rPr>
      </w:pPr>
      <w:r w:rsidRPr="00FC3028">
        <w:rPr>
          <w:rFonts w:ascii="Times New Roman" w:hAnsi="Times New Roman" w:cs="Times New Roman"/>
          <w:sz w:val="24"/>
          <w:szCs w:val="24"/>
        </w:rPr>
        <w:t>The Transformer model, introduced in the 2017 paper "Attention is All You Need," uses a self-attention mechanism to capture long-range dependencies in sequential data. Unlike traditional models like RNNs or LSTMs, Transformers allow for parallel processing of sequences, making them more computationally efficient for large datasets.</w:t>
      </w:r>
    </w:p>
    <w:p w14:paraId="01D4FB7A" w14:textId="77777777" w:rsidR="00FC3028" w:rsidRPr="00FC3028" w:rsidRDefault="00FC3028" w:rsidP="0003357E">
      <w:pPr>
        <w:tabs>
          <w:tab w:val="left" w:pos="3252"/>
        </w:tabs>
        <w:spacing w:line="360" w:lineRule="auto"/>
        <w:jc w:val="both"/>
        <w:rPr>
          <w:rFonts w:ascii="Times New Roman" w:hAnsi="Times New Roman" w:cs="Times New Roman"/>
          <w:sz w:val="24"/>
          <w:szCs w:val="24"/>
        </w:rPr>
      </w:pPr>
      <w:r w:rsidRPr="00FC3028">
        <w:rPr>
          <w:rFonts w:ascii="Times New Roman" w:hAnsi="Times New Roman" w:cs="Times New Roman"/>
          <w:sz w:val="24"/>
          <w:szCs w:val="24"/>
        </w:rPr>
        <w:t>Key features include:</w:t>
      </w:r>
    </w:p>
    <w:p w14:paraId="62C0295F" w14:textId="77777777" w:rsidR="00FC3028" w:rsidRPr="00FC3028" w:rsidRDefault="00FC3028" w:rsidP="0003357E">
      <w:pPr>
        <w:numPr>
          <w:ilvl w:val="0"/>
          <w:numId w:val="17"/>
        </w:numPr>
        <w:tabs>
          <w:tab w:val="left" w:pos="3252"/>
        </w:tabs>
        <w:spacing w:line="360" w:lineRule="auto"/>
        <w:jc w:val="both"/>
        <w:rPr>
          <w:rFonts w:ascii="Times New Roman" w:hAnsi="Times New Roman" w:cs="Times New Roman"/>
          <w:sz w:val="24"/>
          <w:szCs w:val="24"/>
        </w:rPr>
      </w:pPr>
      <w:r w:rsidRPr="00FC3028">
        <w:rPr>
          <w:rFonts w:ascii="Times New Roman" w:hAnsi="Times New Roman" w:cs="Times New Roman"/>
          <w:sz w:val="24"/>
          <w:szCs w:val="24"/>
        </w:rPr>
        <w:t>Self-Attention: Captures both short- and long-term dependencies in the data.</w:t>
      </w:r>
    </w:p>
    <w:p w14:paraId="0100083F" w14:textId="77777777" w:rsidR="00FC3028" w:rsidRPr="00FC3028" w:rsidRDefault="00FC3028" w:rsidP="0003357E">
      <w:pPr>
        <w:numPr>
          <w:ilvl w:val="0"/>
          <w:numId w:val="17"/>
        </w:numPr>
        <w:tabs>
          <w:tab w:val="left" w:pos="3252"/>
        </w:tabs>
        <w:spacing w:line="360" w:lineRule="auto"/>
        <w:jc w:val="both"/>
        <w:rPr>
          <w:rFonts w:ascii="Times New Roman" w:hAnsi="Times New Roman" w:cs="Times New Roman"/>
          <w:sz w:val="24"/>
          <w:szCs w:val="24"/>
        </w:rPr>
      </w:pPr>
      <w:r w:rsidRPr="00FC3028">
        <w:rPr>
          <w:rFonts w:ascii="Times New Roman" w:hAnsi="Times New Roman" w:cs="Times New Roman"/>
          <w:sz w:val="24"/>
          <w:szCs w:val="24"/>
        </w:rPr>
        <w:lastRenderedPageBreak/>
        <w:t>Position Encoding: Adds temporal information to input sequences, ensuring the model understands the order of data points.</w:t>
      </w:r>
    </w:p>
    <w:p w14:paraId="7948FE1F" w14:textId="77777777" w:rsidR="00FC3028" w:rsidRPr="00FC3028" w:rsidRDefault="00FC3028" w:rsidP="0003357E">
      <w:pPr>
        <w:numPr>
          <w:ilvl w:val="0"/>
          <w:numId w:val="17"/>
        </w:numPr>
        <w:tabs>
          <w:tab w:val="left" w:pos="3252"/>
        </w:tabs>
        <w:spacing w:line="360" w:lineRule="auto"/>
        <w:jc w:val="both"/>
        <w:rPr>
          <w:rFonts w:ascii="Times New Roman" w:hAnsi="Times New Roman" w:cs="Times New Roman"/>
          <w:sz w:val="24"/>
          <w:szCs w:val="24"/>
        </w:rPr>
      </w:pPr>
      <w:r w:rsidRPr="00FC3028">
        <w:rPr>
          <w:rFonts w:ascii="Times New Roman" w:hAnsi="Times New Roman" w:cs="Times New Roman"/>
          <w:sz w:val="24"/>
          <w:szCs w:val="24"/>
        </w:rPr>
        <w:t>Scalability: Suitable for processing long time series data without losing performance.</w:t>
      </w:r>
    </w:p>
    <w:p w14:paraId="30705F35" w14:textId="064E0B59" w:rsidR="00FC3028" w:rsidRPr="00FC3028" w:rsidRDefault="00FC3028" w:rsidP="0003357E">
      <w:pPr>
        <w:tabs>
          <w:tab w:val="left" w:pos="3252"/>
        </w:tabs>
        <w:spacing w:line="360" w:lineRule="auto"/>
        <w:jc w:val="both"/>
        <w:rPr>
          <w:rFonts w:ascii="Times New Roman" w:hAnsi="Times New Roman" w:cs="Times New Roman"/>
          <w:sz w:val="24"/>
          <w:szCs w:val="24"/>
        </w:rPr>
      </w:pPr>
      <w:r w:rsidRPr="00FC3028">
        <w:rPr>
          <w:rFonts w:ascii="Times New Roman" w:hAnsi="Times New Roman" w:cs="Times New Roman"/>
          <w:sz w:val="24"/>
          <w:szCs w:val="24"/>
        </w:rPr>
        <w:t xml:space="preserve">In this project, the Transformer helps </w:t>
      </w:r>
      <w:r w:rsidR="00C26D41" w:rsidRPr="00FC3028">
        <w:rPr>
          <w:rFonts w:ascii="Times New Roman" w:hAnsi="Times New Roman" w:cs="Times New Roman"/>
          <w:sz w:val="24"/>
          <w:szCs w:val="24"/>
        </w:rPr>
        <w:t>analyse</w:t>
      </w:r>
      <w:r w:rsidRPr="00FC3028">
        <w:rPr>
          <w:rFonts w:ascii="Times New Roman" w:hAnsi="Times New Roman" w:cs="Times New Roman"/>
          <w:sz w:val="24"/>
          <w:szCs w:val="24"/>
        </w:rPr>
        <w:t xml:space="preserve"> sensor data from industrial equipment, learning normal patterns and detecting deviations.</w:t>
      </w:r>
    </w:p>
    <w:p w14:paraId="660CBB10" w14:textId="77777777" w:rsidR="00FC3028" w:rsidRPr="00FC3028" w:rsidRDefault="00FC3028" w:rsidP="0003357E">
      <w:pPr>
        <w:tabs>
          <w:tab w:val="left" w:pos="3252"/>
        </w:tabs>
        <w:spacing w:line="360" w:lineRule="auto"/>
        <w:jc w:val="both"/>
        <w:rPr>
          <w:rFonts w:ascii="Times New Roman" w:hAnsi="Times New Roman" w:cs="Times New Roman"/>
          <w:sz w:val="24"/>
          <w:szCs w:val="24"/>
        </w:rPr>
      </w:pPr>
      <w:r w:rsidRPr="00FC3028">
        <w:rPr>
          <w:rFonts w:ascii="Times New Roman" w:hAnsi="Times New Roman" w:cs="Times New Roman"/>
          <w:sz w:val="24"/>
          <w:szCs w:val="24"/>
        </w:rPr>
        <w:t>An Autoencoder is a type of neural network used for unsupervised learning, consisting of an encoder that compresses input data into a lower-dimensional space and a decoder that attempts to reconstruct the original data. The key idea is that the model will struggle to reconstruct anomalous data, resulting in high reconstruction errors, which can be flagged as anomalies.</w:t>
      </w:r>
    </w:p>
    <w:p w14:paraId="11713147" w14:textId="77777777" w:rsidR="00FC3028" w:rsidRPr="00FC3028" w:rsidRDefault="00FC3028" w:rsidP="0003357E">
      <w:pPr>
        <w:tabs>
          <w:tab w:val="left" w:pos="3252"/>
        </w:tabs>
        <w:spacing w:line="360" w:lineRule="auto"/>
        <w:jc w:val="both"/>
        <w:rPr>
          <w:rFonts w:ascii="Times New Roman" w:hAnsi="Times New Roman" w:cs="Times New Roman"/>
          <w:sz w:val="24"/>
          <w:szCs w:val="24"/>
        </w:rPr>
      </w:pPr>
      <w:r w:rsidRPr="00FC3028">
        <w:rPr>
          <w:rFonts w:ascii="Times New Roman" w:hAnsi="Times New Roman" w:cs="Times New Roman"/>
          <w:sz w:val="24"/>
          <w:szCs w:val="24"/>
        </w:rPr>
        <w:t>For anomaly detection:</w:t>
      </w:r>
    </w:p>
    <w:p w14:paraId="3E7C29D0" w14:textId="77777777" w:rsidR="00FC3028" w:rsidRPr="00FC3028" w:rsidRDefault="00FC3028" w:rsidP="0003357E">
      <w:pPr>
        <w:numPr>
          <w:ilvl w:val="0"/>
          <w:numId w:val="18"/>
        </w:numPr>
        <w:tabs>
          <w:tab w:val="left" w:pos="3252"/>
        </w:tabs>
        <w:spacing w:line="360" w:lineRule="auto"/>
        <w:jc w:val="both"/>
        <w:rPr>
          <w:rFonts w:ascii="Times New Roman" w:hAnsi="Times New Roman" w:cs="Times New Roman"/>
          <w:sz w:val="24"/>
          <w:szCs w:val="24"/>
        </w:rPr>
      </w:pPr>
      <w:r w:rsidRPr="00FC3028">
        <w:rPr>
          <w:rFonts w:ascii="Times New Roman" w:hAnsi="Times New Roman" w:cs="Times New Roman"/>
          <w:sz w:val="24"/>
          <w:szCs w:val="24"/>
        </w:rPr>
        <w:t>Normal Data: Low reconstruction error.</w:t>
      </w:r>
    </w:p>
    <w:p w14:paraId="3C5CF32B" w14:textId="77777777" w:rsidR="00FC3028" w:rsidRPr="00FC3028" w:rsidRDefault="00FC3028" w:rsidP="0003357E">
      <w:pPr>
        <w:numPr>
          <w:ilvl w:val="0"/>
          <w:numId w:val="18"/>
        </w:numPr>
        <w:tabs>
          <w:tab w:val="left" w:pos="3252"/>
        </w:tabs>
        <w:spacing w:line="360" w:lineRule="auto"/>
        <w:jc w:val="both"/>
        <w:rPr>
          <w:rFonts w:ascii="Times New Roman" w:hAnsi="Times New Roman" w:cs="Times New Roman"/>
          <w:sz w:val="24"/>
          <w:szCs w:val="24"/>
        </w:rPr>
      </w:pPr>
      <w:r w:rsidRPr="00FC3028">
        <w:rPr>
          <w:rFonts w:ascii="Times New Roman" w:hAnsi="Times New Roman" w:cs="Times New Roman"/>
          <w:sz w:val="24"/>
          <w:szCs w:val="24"/>
        </w:rPr>
        <w:t>Anomalous Data: High reconstruction error, indicating a deviation from normal patterns.</w:t>
      </w:r>
    </w:p>
    <w:p w14:paraId="54E993F5" w14:textId="06931D23" w:rsidR="00FC3028" w:rsidRPr="00FC3028" w:rsidRDefault="00FC3028" w:rsidP="0003357E">
      <w:pPr>
        <w:tabs>
          <w:tab w:val="left" w:pos="3252"/>
        </w:tabs>
        <w:spacing w:line="360" w:lineRule="auto"/>
        <w:jc w:val="both"/>
        <w:rPr>
          <w:rFonts w:ascii="Times New Roman" w:hAnsi="Times New Roman" w:cs="Times New Roman"/>
          <w:sz w:val="24"/>
          <w:szCs w:val="24"/>
        </w:rPr>
      </w:pPr>
      <w:r w:rsidRPr="00FC3028">
        <w:rPr>
          <w:rFonts w:ascii="Times New Roman" w:hAnsi="Times New Roman" w:cs="Times New Roman"/>
          <w:sz w:val="24"/>
          <w:szCs w:val="24"/>
        </w:rPr>
        <w:t>Autoencoders are ideal for time series anomaly detection because they learn the typical patterns in the data and can detect deviations without needing labelled data.</w:t>
      </w:r>
    </w:p>
    <w:p w14:paraId="7A618BF5" w14:textId="77777777" w:rsidR="00FC3028" w:rsidRPr="00FC3028" w:rsidRDefault="00FC3028" w:rsidP="0003357E">
      <w:pPr>
        <w:tabs>
          <w:tab w:val="left" w:pos="3252"/>
        </w:tabs>
        <w:spacing w:line="360" w:lineRule="auto"/>
        <w:jc w:val="both"/>
        <w:rPr>
          <w:rFonts w:ascii="Times New Roman" w:hAnsi="Times New Roman" w:cs="Times New Roman"/>
          <w:sz w:val="24"/>
          <w:szCs w:val="24"/>
        </w:rPr>
      </w:pPr>
      <w:r w:rsidRPr="00FC3028">
        <w:rPr>
          <w:rFonts w:ascii="Times New Roman" w:hAnsi="Times New Roman" w:cs="Times New Roman"/>
          <w:sz w:val="24"/>
          <w:szCs w:val="24"/>
        </w:rPr>
        <w:t>Combining the strengths of both models, the Transformer-based Autoencoder is well-suited for time series anomaly detection for the following reasons:</w:t>
      </w:r>
    </w:p>
    <w:p w14:paraId="0B432E6B" w14:textId="77777777" w:rsidR="00FC3028" w:rsidRPr="00FC3028" w:rsidRDefault="00FC3028" w:rsidP="0003357E">
      <w:pPr>
        <w:numPr>
          <w:ilvl w:val="0"/>
          <w:numId w:val="19"/>
        </w:numPr>
        <w:tabs>
          <w:tab w:val="left" w:pos="3252"/>
        </w:tabs>
        <w:spacing w:line="360" w:lineRule="auto"/>
        <w:jc w:val="both"/>
        <w:rPr>
          <w:rFonts w:ascii="Times New Roman" w:hAnsi="Times New Roman" w:cs="Times New Roman"/>
          <w:sz w:val="24"/>
          <w:szCs w:val="24"/>
        </w:rPr>
      </w:pPr>
      <w:r w:rsidRPr="00FC3028">
        <w:rPr>
          <w:rFonts w:ascii="Times New Roman" w:hAnsi="Times New Roman" w:cs="Times New Roman"/>
          <w:sz w:val="24"/>
          <w:szCs w:val="24"/>
        </w:rPr>
        <w:t>Capturing Temporal Patterns: The Transformer’s attention mechanism can capture long-range dependencies in time series data, which is critical for detecting anomalies that may span multiple time steps.</w:t>
      </w:r>
    </w:p>
    <w:p w14:paraId="2B586E74" w14:textId="3F8493E9" w:rsidR="00FC3028" w:rsidRPr="00FC3028" w:rsidRDefault="00FC3028" w:rsidP="0003357E">
      <w:pPr>
        <w:numPr>
          <w:ilvl w:val="0"/>
          <w:numId w:val="19"/>
        </w:numPr>
        <w:tabs>
          <w:tab w:val="left" w:pos="3252"/>
        </w:tabs>
        <w:spacing w:line="360" w:lineRule="auto"/>
        <w:jc w:val="both"/>
        <w:rPr>
          <w:rFonts w:ascii="Times New Roman" w:hAnsi="Times New Roman" w:cs="Times New Roman"/>
          <w:sz w:val="24"/>
          <w:szCs w:val="24"/>
        </w:rPr>
      </w:pPr>
      <w:r w:rsidRPr="00FC3028">
        <w:rPr>
          <w:rFonts w:ascii="Times New Roman" w:hAnsi="Times New Roman" w:cs="Times New Roman"/>
          <w:sz w:val="24"/>
          <w:szCs w:val="24"/>
        </w:rPr>
        <w:t>Efficient Anomaly Detection: The Autoencoder reconstructs the input data, and anomalies are flagged based on high reconstruction errors, allowing for effective anomaly detection without labelled data.</w:t>
      </w:r>
    </w:p>
    <w:p w14:paraId="7A9218BA" w14:textId="77777777" w:rsidR="00FC3028" w:rsidRPr="00FC3028" w:rsidRDefault="00FC3028" w:rsidP="0003357E">
      <w:pPr>
        <w:numPr>
          <w:ilvl w:val="0"/>
          <w:numId w:val="19"/>
        </w:numPr>
        <w:tabs>
          <w:tab w:val="left" w:pos="3252"/>
        </w:tabs>
        <w:spacing w:line="360" w:lineRule="auto"/>
        <w:jc w:val="both"/>
        <w:rPr>
          <w:rFonts w:ascii="Times New Roman" w:hAnsi="Times New Roman" w:cs="Times New Roman"/>
          <w:sz w:val="24"/>
          <w:szCs w:val="24"/>
        </w:rPr>
      </w:pPr>
      <w:r w:rsidRPr="00FC3028">
        <w:rPr>
          <w:rFonts w:ascii="Times New Roman" w:hAnsi="Times New Roman" w:cs="Times New Roman"/>
          <w:sz w:val="24"/>
          <w:szCs w:val="24"/>
        </w:rPr>
        <w:t>Scalability: This combination can handle large, high-dimensional sensor data while efficiently identifying subtle anomalies in real-time.</w:t>
      </w:r>
    </w:p>
    <w:p w14:paraId="444F909A" w14:textId="15CD30DA" w:rsidR="00640F48" w:rsidRDefault="00FC3028" w:rsidP="0003357E">
      <w:pPr>
        <w:tabs>
          <w:tab w:val="left" w:pos="3252"/>
        </w:tabs>
        <w:spacing w:line="360" w:lineRule="auto"/>
        <w:jc w:val="both"/>
        <w:rPr>
          <w:rFonts w:ascii="Times New Roman" w:hAnsi="Times New Roman" w:cs="Times New Roman"/>
          <w:sz w:val="24"/>
          <w:szCs w:val="24"/>
        </w:rPr>
      </w:pPr>
      <w:r w:rsidRPr="00FC3028">
        <w:rPr>
          <w:rFonts w:ascii="Times New Roman" w:hAnsi="Times New Roman" w:cs="Times New Roman"/>
          <w:sz w:val="24"/>
          <w:szCs w:val="24"/>
        </w:rPr>
        <w:t xml:space="preserve">In this project, the Transformer-based Autoencoder is used to </w:t>
      </w:r>
      <w:r w:rsidR="00C26D41" w:rsidRPr="00FC3028">
        <w:rPr>
          <w:rFonts w:ascii="Times New Roman" w:hAnsi="Times New Roman" w:cs="Times New Roman"/>
          <w:sz w:val="24"/>
          <w:szCs w:val="24"/>
        </w:rPr>
        <w:t>analyse</w:t>
      </w:r>
      <w:r w:rsidRPr="00FC3028">
        <w:rPr>
          <w:rFonts w:ascii="Times New Roman" w:hAnsi="Times New Roman" w:cs="Times New Roman"/>
          <w:sz w:val="24"/>
          <w:szCs w:val="24"/>
        </w:rPr>
        <w:t xml:space="preserve"> sensor data from industrial equipment, detecting anomalies such as equipment malfunctions, safety risks, or inefficiencies.</w:t>
      </w:r>
    </w:p>
    <w:p w14:paraId="1E394228" w14:textId="77777777" w:rsidR="00640F48" w:rsidRDefault="00640F48" w:rsidP="0003357E">
      <w:pPr>
        <w:tabs>
          <w:tab w:val="left" w:pos="3252"/>
        </w:tabs>
        <w:spacing w:line="360" w:lineRule="auto"/>
        <w:jc w:val="both"/>
        <w:rPr>
          <w:rFonts w:ascii="Times New Roman" w:hAnsi="Times New Roman" w:cs="Times New Roman"/>
          <w:sz w:val="24"/>
          <w:szCs w:val="24"/>
        </w:rPr>
      </w:pPr>
    </w:p>
    <w:p w14:paraId="38EDB23B" w14:textId="77777777" w:rsidR="000A652C" w:rsidRDefault="000A652C" w:rsidP="0003357E">
      <w:pPr>
        <w:tabs>
          <w:tab w:val="left" w:pos="3252"/>
        </w:tabs>
        <w:spacing w:line="360" w:lineRule="auto"/>
        <w:jc w:val="both"/>
        <w:rPr>
          <w:rFonts w:ascii="Times New Roman" w:hAnsi="Times New Roman" w:cs="Times New Roman"/>
          <w:sz w:val="24"/>
          <w:szCs w:val="24"/>
        </w:rPr>
      </w:pPr>
    </w:p>
    <w:p w14:paraId="26D0BA8A" w14:textId="77777777" w:rsidR="000A652C" w:rsidRDefault="000A652C" w:rsidP="0003357E">
      <w:pPr>
        <w:tabs>
          <w:tab w:val="left" w:pos="3252"/>
        </w:tabs>
        <w:spacing w:line="360" w:lineRule="auto"/>
        <w:jc w:val="both"/>
        <w:rPr>
          <w:rFonts w:ascii="Times New Roman" w:hAnsi="Times New Roman" w:cs="Times New Roman"/>
          <w:sz w:val="24"/>
          <w:szCs w:val="24"/>
        </w:rPr>
      </w:pPr>
    </w:p>
    <w:p w14:paraId="2A132F56" w14:textId="5181FD33" w:rsidR="003C330D" w:rsidRPr="000A652C" w:rsidRDefault="00BD3582" w:rsidP="00FD39E7">
      <w:pPr>
        <w:pStyle w:val="Heading1"/>
        <w:rPr>
          <w:sz w:val="24"/>
          <w:szCs w:val="24"/>
        </w:rPr>
      </w:pPr>
      <w:bookmarkStart w:id="24" w:name="_Toc182509974"/>
      <w:r>
        <w:t>Chapter 2:</w:t>
      </w:r>
      <w:r w:rsidR="000A652C">
        <w:rPr>
          <w:sz w:val="24"/>
          <w:szCs w:val="24"/>
        </w:rPr>
        <w:t xml:space="preserve"> </w:t>
      </w:r>
      <w:r w:rsidR="006C287D" w:rsidRPr="006C287D">
        <w:t>Objective</w:t>
      </w:r>
      <w:r w:rsidR="003C330D">
        <w:t>s</w:t>
      </w:r>
      <w:bookmarkEnd w:id="24"/>
    </w:p>
    <w:p w14:paraId="0BE2A660" w14:textId="77777777" w:rsidR="00E544A2" w:rsidRPr="00E544A2" w:rsidRDefault="00E544A2" w:rsidP="0003357E">
      <w:pPr>
        <w:numPr>
          <w:ilvl w:val="0"/>
          <w:numId w:val="10"/>
        </w:numPr>
        <w:tabs>
          <w:tab w:val="num" w:pos="720"/>
          <w:tab w:val="left" w:pos="3252"/>
        </w:tabs>
        <w:spacing w:line="360" w:lineRule="auto"/>
        <w:jc w:val="both"/>
        <w:rPr>
          <w:rFonts w:ascii="Times New Roman" w:hAnsi="Times New Roman" w:cs="Times New Roman"/>
          <w:sz w:val="24"/>
          <w:szCs w:val="24"/>
        </w:rPr>
      </w:pPr>
      <w:r w:rsidRPr="00E544A2">
        <w:rPr>
          <w:rFonts w:ascii="Times New Roman" w:hAnsi="Times New Roman" w:cs="Times New Roman"/>
          <w:b/>
          <w:bCs/>
          <w:sz w:val="24"/>
          <w:szCs w:val="24"/>
        </w:rPr>
        <w:t>Develop an Advanced Anomaly Detection System</w:t>
      </w:r>
      <w:r w:rsidRPr="00E544A2">
        <w:rPr>
          <w:rFonts w:ascii="Times New Roman" w:hAnsi="Times New Roman" w:cs="Times New Roman"/>
          <w:sz w:val="24"/>
          <w:szCs w:val="24"/>
        </w:rPr>
        <w:t xml:space="preserve">: </w:t>
      </w:r>
    </w:p>
    <w:p w14:paraId="11157690" w14:textId="77777777" w:rsidR="00E544A2" w:rsidRPr="00E544A2" w:rsidRDefault="00E544A2" w:rsidP="001B481E">
      <w:pPr>
        <w:numPr>
          <w:ilvl w:val="1"/>
          <w:numId w:val="10"/>
        </w:numPr>
        <w:tabs>
          <w:tab w:val="num" w:pos="1440"/>
          <w:tab w:val="left" w:pos="3252"/>
        </w:tabs>
        <w:spacing w:line="360" w:lineRule="auto"/>
        <w:jc w:val="both"/>
        <w:rPr>
          <w:rFonts w:ascii="Times New Roman" w:hAnsi="Times New Roman" w:cs="Times New Roman"/>
          <w:sz w:val="24"/>
          <w:szCs w:val="24"/>
        </w:rPr>
      </w:pPr>
      <w:r w:rsidRPr="00E544A2">
        <w:rPr>
          <w:rFonts w:ascii="Times New Roman" w:hAnsi="Times New Roman" w:cs="Times New Roman"/>
          <w:sz w:val="24"/>
          <w:szCs w:val="24"/>
        </w:rPr>
        <w:t>Leverage transformers to accurately detect anomalies in multivariate time series data from hydraulic systems.</w:t>
      </w:r>
    </w:p>
    <w:p w14:paraId="7F7222F0" w14:textId="77777777" w:rsidR="00E544A2" w:rsidRPr="00E544A2" w:rsidRDefault="00E544A2" w:rsidP="0003357E">
      <w:pPr>
        <w:numPr>
          <w:ilvl w:val="0"/>
          <w:numId w:val="10"/>
        </w:numPr>
        <w:tabs>
          <w:tab w:val="num" w:pos="720"/>
          <w:tab w:val="left" w:pos="3252"/>
        </w:tabs>
        <w:spacing w:line="360" w:lineRule="auto"/>
        <w:jc w:val="both"/>
        <w:rPr>
          <w:rFonts w:ascii="Times New Roman" w:hAnsi="Times New Roman" w:cs="Times New Roman"/>
          <w:sz w:val="24"/>
          <w:szCs w:val="24"/>
        </w:rPr>
      </w:pPr>
      <w:r w:rsidRPr="00E544A2">
        <w:rPr>
          <w:rFonts w:ascii="Times New Roman" w:hAnsi="Times New Roman" w:cs="Times New Roman"/>
          <w:b/>
          <w:bCs/>
          <w:sz w:val="24"/>
          <w:szCs w:val="24"/>
        </w:rPr>
        <w:t>Capture Complex Dependencies</w:t>
      </w:r>
      <w:r w:rsidRPr="00E544A2">
        <w:rPr>
          <w:rFonts w:ascii="Times New Roman" w:hAnsi="Times New Roman" w:cs="Times New Roman"/>
          <w:sz w:val="24"/>
          <w:szCs w:val="24"/>
        </w:rPr>
        <w:t xml:space="preserve">: </w:t>
      </w:r>
    </w:p>
    <w:p w14:paraId="58B34CF8" w14:textId="77777777" w:rsidR="00E544A2" w:rsidRPr="00E544A2" w:rsidRDefault="00E544A2" w:rsidP="001B481E">
      <w:pPr>
        <w:numPr>
          <w:ilvl w:val="1"/>
          <w:numId w:val="10"/>
        </w:numPr>
        <w:tabs>
          <w:tab w:val="num" w:pos="1440"/>
          <w:tab w:val="left" w:pos="3252"/>
        </w:tabs>
        <w:spacing w:line="360" w:lineRule="auto"/>
        <w:jc w:val="both"/>
        <w:rPr>
          <w:rFonts w:ascii="Times New Roman" w:hAnsi="Times New Roman" w:cs="Times New Roman"/>
          <w:sz w:val="24"/>
          <w:szCs w:val="24"/>
        </w:rPr>
      </w:pPr>
      <w:r w:rsidRPr="00E544A2">
        <w:rPr>
          <w:rFonts w:ascii="Times New Roman" w:hAnsi="Times New Roman" w:cs="Times New Roman"/>
          <w:sz w:val="24"/>
          <w:szCs w:val="24"/>
        </w:rPr>
        <w:t>Use transformer models to effectively learn temporal and feature dependencies, providing a robust approach to anomaly detection in industrial settings.</w:t>
      </w:r>
    </w:p>
    <w:p w14:paraId="719CA2A1" w14:textId="77777777" w:rsidR="00E544A2" w:rsidRPr="00E544A2" w:rsidRDefault="00E544A2" w:rsidP="0003357E">
      <w:pPr>
        <w:numPr>
          <w:ilvl w:val="0"/>
          <w:numId w:val="10"/>
        </w:numPr>
        <w:tabs>
          <w:tab w:val="num" w:pos="720"/>
          <w:tab w:val="left" w:pos="3252"/>
        </w:tabs>
        <w:spacing w:line="360" w:lineRule="auto"/>
        <w:jc w:val="both"/>
        <w:rPr>
          <w:rFonts w:ascii="Times New Roman" w:hAnsi="Times New Roman" w:cs="Times New Roman"/>
          <w:sz w:val="24"/>
          <w:szCs w:val="24"/>
        </w:rPr>
      </w:pPr>
      <w:r w:rsidRPr="00E544A2">
        <w:rPr>
          <w:rFonts w:ascii="Times New Roman" w:hAnsi="Times New Roman" w:cs="Times New Roman"/>
          <w:b/>
          <w:bCs/>
          <w:sz w:val="24"/>
          <w:szCs w:val="24"/>
        </w:rPr>
        <w:t>Enhance Predictive Maintenance</w:t>
      </w:r>
      <w:r w:rsidRPr="00E544A2">
        <w:rPr>
          <w:rFonts w:ascii="Times New Roman" w:hAnsi="Times New Roman" w:cs="Times New Roman"/>
          <w:sz w:val="24"/>
          <w:szCs w:val="24"/>
        </w:rPr>
        <w:t xml:space="preserve">: </w:t>
      </w:r>
    </w:p>
    <w:p w14:paraId="2117E0D8" w14:textId="77777777" w:rsidR="00E544A2" w:rsidRPr="00E544A2" w:rsidRDefault="00E544A2" w:rsidP="001B481E">
      <w:pPr>
        <w:numPr>
          <w:ilvl w:val="1"/>
          <w:numId w:val="10"/>
        </w:numPr>
        <w:tabs>
          <w:tab w:val="num" w:pos="1440"/>
          <w:tab w:val="left" w:pos="3252"/>
        </w:tabs>
        <w:spacing w:line="360" w:lineRule="auto"/>
        <w:jc w:val="both"/>
        <w:rPr>
          <w:rFonts w:ascii="Times New Roman" w:hAnsi="Times New Roman" w:cs="Times New Roman"/>
          <w:sz w:val="24"/>
          <w:szCs w:val="24"/>
        </w:rPr>
      </w:pPr>
      <w:r w:rsidRPr="00E544A2">
        <w:rPr>
          <w:rFonts w:ascii="Times New Roman" w:hAnsi="Times New Roman" w:cs="Times New Roman"/>
          <w:sz w:val="24"/>
          <w:szCs w:val="24"/>
        </w:rPr>
        <w:t>Identify early signs of equipment failure to minimize downtime and maintenance costs.</w:t>
      </w:r>
    </w:p>
    <w:p w14:paraId="72B86F6A" w14:textId="77777777" w:rsidR="0071153B" w:rsidRPr="006C287D" w:rsidRDefault="0071153B" w:rsidP="009E3377">
      <w:pPr>
        <w:tabs>
          <w:tab w:val="left" w:pos="3252"/>
        </w:tabs>
        <w:jc w:val="both"/>
        <w:rPr>
          <w:rFonts w:ascii="Times New Roman" w:hAnsi="Times New Roman" w:cs="Times New Roman"/>
          <w:sz w:val="32"/>
          <w:szCs w:val="32"/>
        </w:rPr>
      </w:pPr>
    </w:p>
    <w:p w14:paraId="1E0DD814" w14:textId="77777777" w:rsidR="00EF645F" w:rsidRPr="00EF645F" w:rsidRDefault="00EF645F" w:rsidP="009E3377">
      <w:pPr>
        <w:jc w:val="both"/>
        <w:rPr>
          <w:rFonts w:ascii="Times New Roman" w:hAnsi="Times New Roman" w:cs="Times New Roman"/>
          <w:sz w:val="32"/>
          <w:szCs w:val="32"/>
        </w:rPr>
      </w:pPr>
    </w:p>
    <w:p w14:paraId="42A47E63" w14:textId="77777777" w:rsidR="00EF645F" w:rsidRPr="00EF645F" w:rsidRDefault="00EF645F" w:rsidP="009E3377">
      <w:pPr>
        <w:jc w:val="both"/>
        <w:rPr>
          <w:rFonts w:ascii="Times New Roman" w:hAnsi="Times New Roman" w:cs="Times New Roman"/>
          <w:sz w:val="32"/>
          <w:szCs w:val="32"/>
        </w:rPr>
      </w:pPr>
    </w:p>
    <w:p w14:paraId="78FB2F55" w14:textId="77777777" w:rsidR="00BC62D8" w:rsidRDefault="00BC62D8" w:rsidP="009E3377">
      <w:pPr>
        <w:jc w:val="both"/>
        <w:rPr>
          <w:rFonts w:ascii="Times New Roman" w:hAnsi="Times New Roman" w:cs="Times New Roman"/>
          <w:sz w:val="32"/>
          <w:szCs w:val="32"/>
        </w:rPr>
      </w:pPr>
    </w:p>
    <w:p w14:paraId="58680A20" w14:textId="77777777" w:rsidR="00FD39E7" w:rsidRPr="00EF645F" w:rsidRDefault="00FD39E7" w:rsidP="009E3377">
      <w:pPr>
        <w:jc w:val="both"/>
        <w:rPr>
          <w:rFonts w:ascii="Times New Roman" w:hAnsi="Times New Roman" w:cs="Times New Roman"/>
          <w:sz w:val="32"/>
          <w:szCs w:val="32"/>
        </w:rPr>
      </w:pPr>
    </w:p>
    <w:p w14:paraId="4102D047" w14:textId="77777777" w:rsidR="00EF645F" w:rsidRDefault="00EF645F" w:rsidP="009E3377">
      <w:pPr>
        <w:jc w:val="both"/>
        <w:rPr>
          <w:rFonts w:ascii="Times New Roman" w:hAnsi="Times New Roman" w:cs="Times New Roman"/>
          <w:sz w:val="32"/>
          <w:szCs w:val="32"/>
        </w:rPr>
      </w:pPr>
    </w:p>
    <w:p w14:paraId="3E570DA5" w14:textId="2CB343CA" w:rsidR="00EF645F" w:rsidRDefault="00EF645F" w:rsidP="009E3377">
      <w:pPr>
        <w:tabs>
          <w:tab w:val="left" w:pos="6984"/>
        </w:tabs>
        <w:jc w:val="both"/>
        <w:rPr>
          <w:rFonts w:ascii="Times New Roman" w:hAnsi="Times New Roman" w:cs="Times New Roman"/>
          <w:sz w:val="32"/>
          <w:szCs w:val="32"/>
        </w:rPr>
      </w:pPr>
      <w:r>
        <w:rPr>
          <w:rFonts w:ascii="Times New Roman" w:hAnsi="Times New Roman" w:cs="Times New Roman"/>
          <w:sz w:val="32"/>
          <w:szCs w:val="32"/>
        </w:rPr>
        <w:tab/>
      </w:r>
    </w:p>
    <w:p w14:paraId="1104C114" w14:textId="77777777" w:rsidR="009A6C18" w:rsidRDefault="009A6C18" w:rsidP="009E3377">
      <w:pPr>
        <w:jc w:val="both"/>
        <w:rPr>
          <w:rFonts w:ascii="Times New Roman" w:hAnsi="Times New Roman" w:cs="Times New Roman"/>
          <w:sz w:val="32"/>
          <w:szCs w:val="32"/>
        </w:rPr>
      </w:pPr>
    </w:p>
    <w:p w14:paraId="2208C321" w14:textId="45328FA5" w:rsidR="009A6C18" w:rsidRDefault="009A6C18" w:rsidP="009E3377">
      <w:pPr>
        <w:tabs>
          <w:tab w:val="left" w:pos="7668"/>
        </w:tabs>
        <w:jc w:val="both"/>
        <w:rPr>
          <w:rFonts w:ascii="Times New Roman" w:hAnsi="Times New Roman" w:cs="Times New Roman"/>
          <w:sz w:val="32"/>
          <w:szCs w:val="32"/>
        </w:rPr>
      </w:pPr>
      <w:r>
        <w:rPr>
          <w:rFonts w:ascii="Times New Roman" w:hAnsi="Times New Roman" w:cs="Times New Roman"/>
          <w:sz w:val="32"/>
          <w:szCs w:val="32"/>
        </w:rPr>
        <w:tab/>
      </w:r>
    </w:p>
    <w:p w14:paraId="668F0551" w14:textId="77777777" w:rsidR="009A6C18" w:rsidRDefault="009A6C18" w:rsidP="009E3377">
      <w:pPr>
        <w:tabs>
          <w:tab w:val="left" w:pos="7668"/>
        </w:tabs>
        <w:jc w:val="both"/>
        <w:rPr>
          <w:rFonts w:ascii="Times New Roman" w:hAnsi="Times New Roman" w:cs="Times New Roman"/>
          <w:sz w:val="32"/>
          <w:szCs w:val="32"/>
        </w:rPr>
      </w:pPr>
    </w:p>
    <w:p w14:paraId="01D72B51" w14:textId="77777777" w:rsidR="00F41250" w:rsidRDefault="00F41250" w:rsidP="009E3377">
      <w:pPr>
        <w:tabs>
          <w:tab w:val="left" w:pos="7668"/>
        </w:tabs>
        <w:jc w:val="both"/>
        <w:rPr>
          <w:rFonts w:ascii="Times New Roman" w:hAnsi="Times New Roman" w:cs="Times New Roman"/>
          <w:sz w:val="32"/>
          <w:szCs w:val="32"/>
        </w:rPr>
      </w:pPr>
    </w:p>
    <w:p w14:paraId="0575076A" w14:textId="77777777" w:rsidR="00F41250" w:rsidRDefault="00F41250" w:rsidP="009E3377">
      <w:pPr>
        <w:tabs>
          <w:tab w:val="left" w:pos="7668"/>
        </w:tabs>
        <w:jc w:val="both"/>
        <w:rPr>
          <w:rFonts w:ascii="Times New Roman" w:hAnsi="Times New Roman" w:cs="Times New Roman"/>
          <w:sz w:val="32"/>
          <w:szCs w:val="32"/>
        </w:rPr>
      </w:pPr>
    </w:p>
    <w:p w14:paraId="32BB7FA9" w14:textId="77777777" w:rsidR="00640F48" w:rsidRDefault="00640F48" w:rsidP="00F41250">
      <w:pPr>
        <w:tabs>
          <w:tab w:val="left" w:pos="3252"/>
        </w:tabs>
        <w:jc w:val="both"/>
        <w:rPr>
          <w:rFonts w:ascii="Times New Roman" w:hAnsi="Times New Roman" w:cs="Times New Roman"/>
          <w:sz w:val="32"/>
          <w:szCs w:val="32"/>
        </w:rPr>
      </w:pPr>
    </w:p>
    <w:p w14:paraId="456287E2" w14:textId="77777777" w:rsidR="000A652C" w:rsidRDefault="000A652C" w:rsidP="00F41250">
      <w:pPr>
        <w:tabs>
          <w:tab w:val="left" w:pos="3252"/>
        </w:tabs>
        <w:jc w:val="both"/>
        <w:rPr>
          <w:rFonts w:ascii="Times New Roman" w:hAnsi="Times New Roman" w:cs="Times New Roman"/>
          <w:b/>
          <w:bCs/>
          <w:sz w:val="32"/>
          <w:szCs w:val="32"/>
        </w:rPr>
      </w:pPr>
    </w:p>
    <w:p w14:paraId="01A9D033" w14:textId="77777777" w:rsidR="00FD39E7" w:rsidRDefault="00FD39E7" w:rsidP="00F41250">
      <w:pPr>
        <w:tabs>
          <w:tab w:val="left" w:pos="3252"/>
        </w:tabs>
        <w:jc w:val="both"/>
        <w:rPr>
          <w:rFonts w:ascii="Times New Roman" w:hAnsi="Times New Roman" w:cs="Times New Roman"/>
          <w:b/>
          <w:bCs/>
          <w:sz w:val="32"/>
          <w:szCs w:val="32"/>
        </w:rPr>
      </w:pPr>
    </w:p>
    <w:p w14:paraId="0495B711" w14:textId="77777777" w:rsidR="00024883" w:rsidRDefault="00024883" w:rsidP="00F41250">
      <w:pPr>
        <w:tabs>
          <w:tab w:val="left" w:pos="3252"/>
        </w:tabs>
        <w:jc w:val="both"/>
        <w:rPr>
          <w:rFonts w:ascii="Times New Roman" w:hAnsi="Times New Roman" w:cs="Times New Roman"/>
          <w:b/>
          <w:bCs/>
          <w:sz w:val="32"/>
          <w:szCs w:val="32"/>
        </w:rPr>
      </w:pPr>
    </w:p>
    <w:p w14:paraId="19154B87" w14:textId="4CCD00A8" w:rsidR="000A652C" w:rsidRPr="006C287D" w:rsidRDefault="00F41250" w:rsidP="00FD39E7">
      <w:pPr>
        <w:pStyle w:val="Heading1"/>
      </w:pPr>
      <w:bookmarkStart w:id="25" w:name="_Toc182509975"/>
      <w:r>
        <w:t>Chapter 3:</w:t>
      </w:r>
      <w:r w:rsidR="000A652C">
        <w:t xml:space="preserve"> </w:t>
      </w:r>
      <w:r>
        <w:t>Literature Survey</w:t>
      </w:r>
      <w:bookmarkEnd w:id="25"/>
    </w:p>
    <w:p w14:paraId="2CA65E5F" w14:textId="77777777" w:rsidR="00BC62D8" w:rsidRPr="00BC62D8" w:rsidRDefault="00BC62D8" w:rsidP="00FE3114">
      <w:pPr>
        <w:tabs>
          <w:tab w:val="left" w:pos="7668"/>
        </w:tabs>
        <w:spacing w:after="0" w:line="360" w:lineRule="auto"/>
        <w:jc w:val="both"/>
        <w:rPr>
          <w:rFonts w:ascii="Times New Roman" w:hAnsi="Times New Roman" w:cs="Times New Roman"/>
          <w:b/>
          <w:bCs/>
          <w:sz w:val="24"/>
          <w:szCs w:val="24"/>
        </w:rPr>
      </w:pPr>
      <w:r w:rsidRPr="00BC62D8">
        <w:rPr>
          <w:rFonts w:ascii="Times New Roman" w:hAnsi="Times New Roman" w:cs="Times New Roman"/>
          <w:b/>
          <w:bCs/>
          <w:sz w:val="24"/>
          <w:szCs w:val="24"/>
        </w:rPr>
        <w:t>Z. Chen et al., "Autoencoder-based Network Anomaly Detection" (2018)</w:t>
      </w:r>
    </w:p>
    <w:p w14:paraId="057F2D12" w14:textId="77777777" w:rsidR="00BC62D8" w:rsidRPr="00BC62D8" w:rsidRDefault="00BC62D8" w:rsidP="00FE3114">
      <w:pPr>
        <w:tabs>
          <w:tab w:val="left" w:pos="7668"/>
        </w:tabs>
        <w:spacing w:after="0" w:line="360" w:lineRule="auto"/>
        <w:jc w:val="both"/>
        <w:rPr>
          <w:rFonts w:ascii="Times New Roman" w:hAnsi="Times New Roman" w:cs="Times New Roman"/>
          <w:sz w:val="24"/>
          <w:szCs w:val="24"/>
        </w:rPr>
      </w:pPr>
      <w:r w:rsidRPr="00BC62D8">
        <w:rPr>
          <w:rFonts w:ascii="Times New Roman" w:hAnsi="Times New Roman" w:cs="Times New Roman"/>
          <w:sz w:val="24"/>
          <w:szCs w:val="24"/>
        </w:rPr>
        <w:t>This paper explores the use of autoencoders for network anomaly detection, demonstrating how reconstruction error can identify anomalies in high-dimensional data, such as network traffic. The study shows that autoencoders, particularly convolutional autoencoders, perform well in detecting non-linear anomalies compared to traditional methods like Principal Component Analysis (PCA). By using dimensionality reduction and feature extraction, the model simplifies complex data while maintaining essential patterns for anomaly detection. This approach, tested on the NSL-KDD dataset, inspired the use of autoencoders in our project to detect anomalies in time series data through reconstruction error, benefiting from the autoencoder's ability to model complex patterns in sensor data.</w:t>
      </w:r>
    </w:p>
    <w:p w14:paraId="7AF0B4BF" w14:textId="77777777" w:rsidR="00BC62D8" w:rsidRPr="00BC62D8" w:rsidRDefault="00BC62D8" w:rsidP="00BC62D8">
      <w:pPr>
        <w:tabs>
          <w:tab w:val="left" w:pos="7668"/>
        </w:tabs>
        <w:spacing w:after="0" w:line="360" w:lineRule="auto"/>
        <w:jc w:val="both"/>
        <w:rPr>
          <w:rFonts w:ascii="Times New Roman" w:hAnsi="Times New Roman" w:cs="Times New Roman"/>
          <w:sz w:val="24"/>
          <w:szCs w:val="24"/>
        </w:rPr>
      </w:pPr>
    </w:p>
    <w:p w14:paraId="7F52FFD7" w14:textId="77777777" w:rsidR="00BC62D8" w:rsidRPr="00BC62D8" w:rsidRDefault="00BC62D8" w:rsidP="00BC62D8">
      <w:pPr>
        <w:tabs>
          <w:tab w:val="left" w:pos="7668"/>
        </w:tabs>
        <w:spacing w:after="0" w:line="360" w:lineRule="auto"/>
        <w:jc w:val="both"/>
        <w:rPr>
          <w:rFonts w:ascii="Times New Roman" w:hAnsi="Times New Roman" w:cs="Times New Roman"/>
          <w:b/>
          <w:bCs/>
          <w:sz w:val="24"/>
          <w:szCs w:val="24"/>
        </w:rPr>
      </w:pPr>
      <w:r w:rsidRPr="00BC62D8">
        <w:rPr>
          <w:rFonts w:ascii="Times New Roman" w:hAnsi="Times New Roman" w:cs="Times New Roman"/>
          <w:b/>
          <w:bCs/>
          <w:sz w:val="24"/>
          <w:szCs w:val="24"/>
        </w:rPr>
        <w:t>D. Liu and G. Liu, "A Transformer-Based Variational Autoencoder for Sentence Generation" (2019)</w:t>
      </w:r>
    </w:p>
    <w:p w14:paraId="06EEADA6" w14:textId="2E2DD012" w:rsidR="00F41250" w:rsidRDefault="00BC62D8" w:rsidP="00BC62D8">
      <w:pPr>
        <w:tabs>
          <w:tab w:val="left" w:pos="7668"/>
        </w:tabs>
        <w:spacing w:after="0" w:line="360" w:lineRule="auto"/>
        <w:jc w:val="both"/>
        <w:rPr>
          <w:rFonts w:ascii="Times New Roman" w:hAnsi="Times New Roman" w:cs="Times New Roman"/>
          <w:sz w:val="24"/>
          <w:szCs w:val="24"/>
        </w:rPr>
      </w:pPr>
      <w:r w:rsidRPr="00BC62D8">
        <w:rPr>
          <w:rFonts w:ascii="Times New Roman" w:hAnsi="Times New Roman" w:cs="Times New Roman"/>
          <w:sz w:val="24"/>
          <w:szCs w:val="24"/>
        </w:rPr>
        <w:t>Liu and Liu’s paper introduces a Transformer-based Variational Autoencoder (VAE) for sentence generation, combining self-attention mechanisms with a probabilistic encoding-decoding process. The self-attention mechanism enables the model to capture long-range dependencies within sequences, making it particularly effective for sequential data tasks like text generation. This approach inspired the incorporation of Transformers into our anomaly detection model, as their ability to model complex temporal dependencies in time series data is crucial for identifying both sudden and gradual anomalies. The paper’s combination of Transformers and autoencoders provides a strong foundation for applying similar techniques to time series anomaly detection.</w:t>
      </w:r>
    </w:p>
    <w:p w14:paraId="11FE0880" w14:textId="77777777" w:rsidR="0003357E" w:rsidRPr="00BC62D8" w:rsidRDefault="0003357E" w:rsidP="00BC62D8">
      <w:pPr>
        <w:tabs>
          <w:tab w:val="left" w:pos="7668"/>
        </w:tabs>
        <w:spacing w:after="0" w:line="360" w:lineRule="auto"/>
        <w:jc w:val="both"/>
        <w:rPr>
          <w:rFonts w:ascii="Times New Roman" w:hAnsi="Times New Roman" w:cs="Times New Roman"/>
          <w:sz w:val="24"/>
          <w:szCs w:val="24"/>
        </w:rPr>
      </w:pPr>
    </w:p>
    <w:p w14:paraId="72059FF5" w14:textId="77777777" w:rsidR="00640F48" w:rsidRDefault="0003357E" w:rsidP="000F36FE">
      <w:pPr>
        <w:tabs>
          <w:tab w:val="left" w:pos="7668"/>
        </w:tabs>
        <w:spacing w:after="0" w:line="360" w:lineRule="auto"/>
        <w:jc w:val="both"/>
        <w:rPr>
          <w:rFonts w:ascii="Times New Roman" w:hAnsi="Times New Roman" w:cs="Times New Roman"/>
          <w:sz w:val="24"/>
          <w:szCs w:val="24"/>
        </w:rPr>
      </w:pPr>
      <w:r w:rsidRPr="0003357E">
        <w:rPr>
          <w:rFonts w:ascii="Times New Roman" w:hAnsi="Times New Roman" w:cs="Times New Roman"/>
          <w:sz w:val="24"/>
          <w:szCs w:val="24"/>
        </w:rPr>
        <w:t xml:space="preserve">Thus, the combination of Transformers and Autoencoders in this project is driven by their complementary strengths. Transformers are well-suited for capturing long-range dependencies and efficiently processing sequential data, making them ideal for identifying complex temporal patterns in time series. Autoencoders, on the other hand, are effective at learning compact representations of data and detecting anomalies through reconstruction error. By combining these models, we can leverage the Transformer’s ability to capture intricate temporal relationships and the Autoencoder’s </w:t>
      </w:r>
      <w:r w:rsidRPr="0003357E">
        <w:rPr>
          <w:rFonts w:ascii="Times New Roman" w:hAnsi="Times New Roman" w:cs="Times New Roman"/>
          <w:sz w:val="24"/>
          <w:szCs w:val="24"/>
        </w:rPr>
        <w:lastRenderedPageBreak/>
        <w:t>capacity to identify deviations from normal patterns, resulting in a powerful approach for unsupervised anomaly detection in time series data.</w:t>
      </w:r>
    </w:p>
    <w:p w14:paraId="44ABF59A" w14:textId="77777777" w:rsidR="000A652C" w:rsidRDefault="000A652C" w:rsidP="00FE3114">
      <w:pPr>
        <w:tabs>
          <w:tab w:val="left" w:pos="7668"/>
        </w:tabs>
        <w:spacing w:after="0" w:line="360" w:lineRule="auto"/>
        <w:jc w:val="both"/>
        <w:rPr>
          <w:rFonts w:ascii="Times New Roman" w:hAnsi="Times New Roman" w:cs="Times New Roman"/>
          <w:b/>
          <w:bCs/>
          <w:sz w:val="32"/>
          <w:szCs w:val="32"/>
        </w:rPr>
      </w:pPr>
    </w:p>
    <w:p w14:paraId="0ADC9AA1" w14:textId="16FC2ECC" w:rsidR="000A652C" w:rsidRPr="000A652C" w:rsidRDefault="00E544A2" w:rsidP="00FD39E7">
      <w:pPr>
        <w:pStyle w:val="Heading1"/>
      </w:pPr>
      <w:bookmarkStart w:id="26" w:name="_Toc182509976"/>
      <w:r>
        <w:t xml:space="preserve">Chapter </w:t>
      </w:r>
      <w:r w:rsidR="00F41250">
        <w:t>4</w:t>
      </w:r>
      <w:r>
        <w:t>:</w:t>
      </w:r>
      <w:r w:rsidR="000F36FE" w:rsidRPr="000F36FE">
        <w:t xml:space="preserve"> Specifications</w:t>
      </w:r>
      <w:bookmarkEnd w:id="26"/>
    </w:p>
    <w:p w14:paraId="0DEAD86E" w14:textId="77777777" w:rsidR="00131177" w:rsidRPr="00131177" w:rsidRDefault="00131177" w:rsidP="00131177">
      <w:pPr>
        <w:tabs>
          <w:tab w:val="left" w:pos="7668"/>
        </w:tabs>
        <w:spacing w:after="0" w:line="360" w:lineRule="auto"/>
        <w:jc w:val="both"/>
        <w:rPr>
          <w:rFonts w:ascii="Times New Roman" w:hAnsi="Times New Roman" w:cs="Times New Roman"/>
          <w:sz w:val="24"/>
          <w:szCs w:val="24"/>
        </w:rPr>
      </w:pPr>
      <w:r w:rsidRPr="00131177">
        <w:rPr>
          <w:rFonts w:ascii="Times New Roman" w:hAnsi="Times New Roman" w:cs="Times New Roman"/>
          <w:sz w:val="24"/>
          <w:szCs w:val="24"/>
        </w:rPr>
        <w:t>The project focuses on unsupervised anomaly detection in multivariate time-series data using a Transformer-based Autoencoder. Below are the key specifications:</w:t>
      </w:r>
    </w:p>
    <w:p w14:paraId="057DADE2" w14:textId="77777777" w:rsidR="00131177" w:rsidRPr="00131177" w:rsidRDefault="00131177" w:rsidP="00131177">
      <w:pPr>
        <w:tabs>
          <w:tab w:val="left" w:pos="7668"/>
        </w:tabs>
        <w:spacing w:after="0" w:line="360" w:lineRule="auto"/>
        <w:jc w:val="both"/>
        <w:rPr>
          <w:rFonts w:ascii="Times New Roman" w:hAnsi="Times New Roman" w:cs="Times New Roman"/>
          <w:b/>
          <w:bCs/>
          <w:sz w:val="24"/>
          <w:szCs w:val="24"/>
        </w:rPr>
      </w:pPr>
      <w:r w:rsidRPr="00131177">
        <w:rPr>
          <w:rFonts w:ascii="Times New Roman" w:hAnsi="Times New Roman" w:cs="Times New Roman"/>
          <w:b/>
          <w:bCs/>
          <w:sz w:val="24"/>
          <w:szCs w:val="24"/>
        </w:rPr>
        <w:t>1. Input Data:</w:t>
      </w:r>
    </w:p>
    <w:p w14:paraId="41847A3D" w14:textId="77777777" w:rsidR="00131177" w:rsidRPr="00131177" w:rsidRDefault="00131177" w:rsidP="00131177">
      <w:pPr>
        <w:numPr>
          <w:ilvl w:val="0"/>
          <w:numId w:val="24"/>
        </w:numPr>
        <w:tabs>
          <w:tab w:val="left" w:pos="7668"/>
        </w:tabs>
        <w:spacing w:after="0" w:line="360" w:lineRule="auto"/>
        <w:jc w:val="both"/>
        <w:rPr>
          <w:rFonts w:ascii="Times New Roman" w:hAnsi="Times New Roman" w:cs="Times New Roman"/>
          <w:sz w:val="24"/>
          <w:szCs w:val="24"/>
        </w:rPr>
      </w:pPr>
      <w:r w:rsidRPr="00131177">
        <w:rPr>
          <w:rFonts w:ascii="Times New Roman" w:hAnsi="Times New Roman" w:cs="Times New Roman"/>
          <w:b/>
          <w:bCs/>
          <w:sz w:val="24"/>
          <w:szCs w:val="24"/>
        </w:rPr>
        <w:t>Data Source:</w:t>
      </w:r>
      <w:r w:rsidRPr="00131177">
        <w:rPr>
          <w:rFonts w:ascii="Times New Roman" w:hAnsi="Times New Roman" w:cs="Times New Roman"/>
          <w:sz w:val="24"/>
          <w:szCs w:val="24"/>
        </w:rPr>
        <w:t xml:space="preserve"> Time-series data from industrial sensors, including pressure, temperature, flow rate, and vibration sensors, gathered from a hydraulic test rig.</w:t>
      </w:r>
    </w:p>
    <w:p w14:paraId="12524669" w14:textId="77777777" w:rsidR="00131177" w:rsidRPr="00131177" w:rsidRDefault="00131177" w:rsidP="00131177">
      <w:pPr>
        <w:numPr>
          <w:ilvl w:val="0"/>
          <w:numId w:val="24"/>
        </w:numPr>
        <w:tabs>
          <w:tab w:val="left" w:pos="7668"/>
        </w:tabs>
        <w:spacing w:after="0" w:line="360" w:lineRule="auto"/>
        <w:jc w:val="both"/>
        <w:rPr>
          <w:rFonts w:ascii="Times New Roman" w:hAnsi="Times New Roman" w:cs="Times New Roman"/>
          <w:sz w:val="24"/>
          <w:szCs w:val="24"/>
        </w:rPr>
      </w:pPr>
      <w:r w:rsidRPr="00131177">
        <w:rPr>
          <w:rFonts w:ascii="Times New Roman" w:hAnsi="Times New Roman" w:cs="Times New Roman"/>
          <w:b/>
          <w:bCs/>
          <w:sz w:val="24"/>
          <w:szCs w:val="24"/>
        </w:rPr>
        <w:t>Attributes:</w:t>
      </w:r>
    </w:p>
    <w:p w14:paraId="7963F239" w14:textId="77777777" w:rsidR="00131177" w:rsidRPr="00131177" w:rsidRDefault="00131177" w:rsidP="00131177">
      <w:pPr>
        <w:numPr>
          <w:ilvl w:val="1"/>
          <w:numId w:val="24"/>
        </w:numPr>
        <w:tabs>
          <w:tab w:val="left" w:pos="7668"/>
        </w:tabs>
        <w:spacing w:after="0" w:line="360" w:lineRule="auto"/>
        <w:jc w:val="both"/>
        <w:rPr>
          <w:rFonts w:ascii="Times New Roman" w:hAnsi="Times New Roman" w:cs="Times New Roman"/>
          <w:sz w:val="24"/>
          <w:szCs w:val="24"/>
        </w:rPr>
      </w:pPr>
      <w:r w:rsidRPr="00131177">
        <w:rPr>
          <w:rFonts w:ascii="Times New Roman" w:hAnsi="Times New Roman" w:cs="Times New Roman"/>
          <w:b/>
          <w:bCs/>
          <w:sz w:val="24"/>
          <w:szCs w:val="24"/>
        </w:rPr>
        <w:t>Pressure Sensors:</w:t>
      </w:r>
      <w:r w:rsidRPr="00131177">
        <w:rPr>
          <w:rFonts w:ascii="Times New Roman" w:hAnsi="Times New Roman" w:cs="Times New Roman"/>
          <w:sz w:val="24"/>
          <w:szCs w:val="24"/>
        </w:rPr>
        <w:t xml:space="preserve"> PS1 to PS6 (100 Hz)</w:t>
      </w:r>
    </w:p>
    <w:p w14:paraId="0A506ADF" w14:textId="77777777" w:rsidR="00131177" w:rsidRPr="00131177" w:rsidRDefault="00131177" w:rsidP="00131177">
      <w:pPr>
        <w:numPr>
          <w:ilvl w:val="1"/>
          <w:numId w:val="24"/>
        </w:numPr>
        <w:tabs>
          <w:tab w:val="left" w:pos="7668"/>
        </w:tabs>
        <w:spacing w:after="0" w:line="360" w:lineRule="auto"/>
        <w:jc w:val="both"/>
        <w:rPr>
          <w:rFonts w:ascii="Times New Roman" w:hAnsi="Times New Roman" w:cs="Times New Roman"/>
          <w:sz w:val="24"/>
          <w:szCs w:val="24"/>
        </w:rPr>
      </w:pPr>
      <w:r w:rsidRPr="00131177">
        <w:rPr>
          <w:rFonts w:ascii="Times New Roman" w:hAnsi="Times New Roman" w:cs="Times New Roman"/>
          <w:b/>
          <w:bCs/>
          <w:sz w:val="24"/>
          <w:szCs w:val="24"/>
        </w:rPr>
        <w:t>Flow Sensors:</w:t>
      </w:r>
      <w:r w:rsidRPr="00131177">
        <w:rPr>
          <w:rFonts w:ascii="Times New Roman" w:hAnsi="Times New Roman" w:cs="Times New Roman"/>
          <w:sz w:val="24"/>
          <w:szCs w:val="24"/>
        </w:rPr>
        <w:t xml:space="preserve"> FS1, FS2 (10 Hz)</w:t>
      </w:r>
    </w:p>
    <w:p w14:paraId="4A20B1B8" w14:textId="77777777" w:rsidR="00131177" w:rsidRPr="00131177" w:rsidRDefault="00131177" w:rsidP="00131177">
      <w:pPr>
        <w:numPr>
          <w:ilvl w:val="1"/>
          <w:numId w:val="24"/>
        </w:numPr>
        <w:tabs>
          <w:tab w:val="left" w:pos="7668"/>
        </w:tabs>
        <w:spacing w:after="0" w:line="360" w:lineRule="auto"/>
        <w:jc w:val="both"/>
        <w:rPr>
          <w:rFonts w:ascii="Times New Roman" w:hAnsi="Times New Roman" w:cs="Times New Roman"/>
          <w:sz w:val="24"/>
          <w:szCs w:val="24"/>
        </w:rPr>
      </w:pPr>
      <w:r w:rsidRPr="00131177">
        <w:rPr>
          <w:rFonts w:ascii="Times New Roman" w:hAnsi="Times New Roman" w:cs="Times New Roman"/>
          <w:b/>
          <w:bCs/>
          <w:sz w:val="24"/>
          <w:szCs w:val="24"/>
        </w:rPr>
        <w:t>Temperature Sensors:</w:t>
      </w:r>
      <w:r w:rsidRPr="00131177">
        <w:rPr>
          <w:rFonts w:ascii="Times New Roman" w:hAnsi="Times New Roman" w:cs="Times New Roman"/>
          <w:sz w:val="24"/>
          <w:szCs w:val="24"/>
        </w:rPr>
        <w:t xml:space="preserve"> TS1 to TS4 (1 Hz)</w:t>
      </w:r>
    </w:p>
    <w:p w14:paraId="634ECF56" w14:textId="77777777" w:rsidR="00131177" w:rsidRPr="00131177" w:rsidRDefault="00131177" w:rsidP="00131177">
      <w:pPr>
        <w:numPr>
          <w:ilvl w:val="1"/>
          <w:numId w:val="24"/>
        </w:numPr>
        <w:tabs>
          <w:tab w:val="left" w:pos="7668"/>
        </w:tabs>
        <w:spacing w:after="0" w:line="360" w:lineRule="auto"/>
        <w:jc w:val="both"/>
        <w:rPr>
          <w:rFonts w:ascii="Times New Roman" w:hAnsi="Times New Roman" w:cs="Times New Roman"/>
          <w:sz w:val="24"/>
          <w:szCs w:val="24"/>
        </w:rPr>
      </w:pPr>
      <w:r w:rsidRPr="00131177">
        <w:rPr>
          <w:rFonts w:ascii="Times New Roman" w:hAnsi="Times New Roman" w:cs="Times New Roman"/>
          <w:b/>
          <w:bCs/>
          <w:sz w:val="24"/>
          <w:szCs w:val="24"/>
        </w:rPr>
        <w:t>Vibration Sensors:</w:t>
      </w:r>
      <w:r w:rsidRPr="00131177">
        <w:rPr>
          <w:rFonts w:ascii="Times New Roman" w:hAnsi="Times New Roman" w:cs="Times New Roman"/>
          <w:sz w:val="24"/>
          <w:szCs w:val="24"/>
        </w:rPr>
        <w:t xml:space="preserve"> VS1 (1 Hz)</w:t>
      </w:r>
    </w:p>
    <w:p w14:paraId="6174FADF" w14:textId="77777777" w:rsidR="00131177" w:rsidRPr="00131177" w:rsidRDefault="00131177" w:rsidP="00131177">
      <w:pPr>
        <w:numPr>
          <w:ilvl w:val="1"/>
          <w:numId w:val="24"/>
        </w:numPr>
        <w:tabs>
          <w:tab w:val="left" w:pos="7668"/>
        </w:tabs>
        <w:spacing w:after="0" w:line="360" w:lineRule="auto"/>
        <w:jc w:val="both"/>
        <w:rPr>
          <w:rFonts w:ascii="Times New Roman" w:hAnsi="Times New Roman" w:cs="Times New Roman"/>
          <w:sz w:val="24"/>
          <w:szCs w:val="24"/>
        </w:rPr>
      </w:pPr>
      <w:r w:rsidRPr="00131177">
        <w:rPr>
          <w:rFonts w:ascii="Times New Roman" w:hAnsi="Times New Roman" w:cs="Times New Roman"/>
          <w:b/>
          <w:bCs/>
          <w:sz w:val="24"/>
          <w:szCs w:val="24"/>
        </w:rPr>
        <w:t>Motor Power (EPS1):</w:t>
      </w:r>
      <w:r w:rsidRPr="00131177">
        <w:rPr>
          <w:rFonts w:ascii="Times New Roman" w:hAnsi="Times New Roman" w:cs="Times New Roman"/>
          <w:sz w:val="24"/>
          <w:szCs w:val="24"/>
        </w:rPr>
        <w:t xml:space="preserve"> 100 Hz</w:t>
      </w:r>
    </w:p>
    <w:p w14:paraId="5FC914AD" w14:textId="77777777" w:rsidR="00131177" w:rsidRPr="00131177" w:rsidRDefault="00131177" w:rsidP="00131177">
      <w:pPr>
        <w:numPr>
          <w:ilvl w:val="1"/>
          <w:numId w:val="24"/>
        </w:numPr>
        <w:tabs>
          <w:tab w:val="left" w:pos="7668"/>
        </w:tabs>
        <w:spacing w:after="0" w:line="360" w:lineRule="auto"/>
        <w:jc w:val="both"/>
        <w:rPr>
          <w:rFonts w:ascii="Times New Roman" w:hAnsi="Times New Roman" w:cs="Times New Roman"/>
          <w:sz w:val="24"/>
          <w:szCs w:val="24"/>
        </w:rPr>
      </w:pPr>
      <w:r w:rsidRPr="00131177">
        <w:rPr>
          <w:rFonts w:ascii="Times New Roman" w:hAnsi="Times New Roman" w:cs="Times New Roman"/>
          <w:b/>
          <w:bCs/>
          <w:sz w:val="24"/>
          <w:szCs w:val="24"/>
        </w:rPr>
        <w:t>Cooling Efficiency (CE):</w:t>
      </w:r>
      <w:r w:rsidRPr="00131177">
        <w:rPr>
          <w:rFonts w:ascii="Times New Roman" w:hAnsi="Times New Roman" w:cs="Times New Roman"/>
          <w:sz w:val="24"/>
          <w:szCs w:val="24"/>
        </w:rPr>
        <w:t xml:space="preserve"> 1 Hz</w:t>
      </w:r>
    </w:p>
    <w:p w14:paraId="402B1E9E" w14:textId="77777777" w:rsidR="00131177" w:rsidRPr="00131177" w:rsidRDefault="00131177" w:rsidP="00131177">
      <w:pPr>
        <w:numPr>
          <w:ilvl w:val="1"/>
          <w:numId w:val="24"/>
        </w:numPr>
        <w:tabs>
          <w:tab w:val="left" w:pos="7668"/>
        </w:tabs>
        <w:spacing w:after="0" w:line="360" w:lineRule="auto"/>
        <w:jc w:val="both"/>
        <w:rPr>
          <w:rFonts w:ascii="Times New Roman" w:hAnsi="Times New Roman" w:cs="Times New Roman"/>
          <w:sz w:val="24"/>
          <w:szCs w:val="24"/>
        </w:rPr>
      </w:pPr>
      <w:r w:rsidRPr="00131177">
        <w:rPr>
          <w:rFonts w:ascii="Times New Roman" w:hAnsi="Times New Roman" w:cs="Times New Roman"/>
          <w:b/>
          <w:bCs/>
          <w:sz w:val="24"/>
          <w:szCs w:val="24"/>
        </w:rPr>
        <w:t>Cooling Power (CP):</w:t>
      </w:r>
      <w:r w:rsidRPr="00131177">
        <w:rPr>
          <w:rFonts w:ascii="Times New Roman" w:hAnsi="Times New Roman" w:cs="Times New Roman"/>
          <w:sz w:val="24"/>
          <w:szCs w:val="24"/>
        </w:rPr>
        <w:t xml:space="preserve"> 1 Hz</w:t>
      </w:r>
    </w:p>
    <w:p w14:paraId="51427135" w14:textId="77777777" w:rsidR="00131177" w:rsidRPr="00131177" w:rsidRDefault="00131177" w:rsidP="00131177">
      <w:pPr>
        <w:numPr>
          <w:ilvl w:val="1"/>
          <w:numId w:val="24"/>
        </w:numPr>
        <w:tabs>
          <w:tab w:val="left" w:pos="7668"/>
        </w:tabs>
        <w:spacing w:after="0" w:line="360" w:lineRule="auto"/>
        <w:jc w:val="both"/>
        <w:rPr>
          <w:rFonts w:ascii="Times New Roman" w:hAnsi="Times New Roman" w:cs="Times New Roman"/>
          <w:sz w:val="24"/>
          <w:szCs w:val="24"/>
        </w:rPr>
      </w:pPr>
      <w:r w:rsidRPr="00131177">
        <w:rPr>
          <w:rFonts w:ascii="Times New Roman" w:hAnsi="Times New Roman" w:cs="Times New Roman"/>
          <w:b/>
          <w:bCs/>
          <w:sz w:val="24"/>
          <w:szCs w:val="24"/>
        </w:rPr>
        <w:t>Efficiency Factor (SE):</w:t>
      </w:r>
      <w:r w:rsidRPr="00131177">
        <w:rPr>
          <w:rFonts w:ascii="Times New Roman" w:hAnsi="Times New Roman" w:cs="Times New Roman"/>
          <w:sz w:val="24"/>
          <w:szCs w:val="24"/>
        </w:rPr>
        <w:t xml:space="preserve"> 1 Hz</w:t>
      </w:r>
    </w:p>
    <w:p w14:paraId="7CFDE7F9" w14:textId="77777777" w:rsidR="00131177" w:rsidRPr="00131177" w:rsidRDefault="00131177" w:rsidP="00131177">
      <w:pPr>
        <w:numPr>
          <w:ilvl w:val="0"/>
          <w:numId w:val="24"/>
        </w:numPr>
        <w:tabs>
          <w:tab w:val="left" w:pos="7668"/>
        </w:tabs>
        <w:spacing w:after="0" w:line="360" w:lineRule="auto"/>
        <w:jc w:val="both"/>
        <w:rPr>
          <w:rFonts w:ascii="Times New Roman" w:hAnsi="Times New Roman" w:cs="Times New Roman"/>
          <w:sz w:val="24"/>
          <w:szCs w:val="24"/>
        </w:rPr>
      </w:pPr>
      <w:r w:rsidRPr="00131177">
        <w:rPr>
          <w:rFonts w:ascii="Times New Roman" w:hAnsi="Times New Roman" w:cs="Times New Roman"/>
          <w:b/>
          <w:bCs/>
          <w:sz w:val="24"/>
          <w:szCs w:val="24"/>
        </w:rPr>
        <w:t>Data Format:</w:t>
      </w:r>
      <w:r w:rsidRPr="00131177">
        <w:rPr>
          <w:rFonts w:ascii="Times New Roman" w:hAnsi="Times New Roman" w:cs="Times New Roman"/>
          <w:sz w:val="24"/>
          <w:szCs w:val="24"/>
        </w:rPr>
        <w:t xml:space="preserve"> The raw process sensor data is structured as matrices (tab-delimited), where rows represent cycles and columns represent the data points within a cycle. The data set contains 2205 instances and 43,680 attributes, with time series data at various sampling rates (1 Hz, 10 Hz, and 100 Hz).</w:t>
      </w:r>
    </w:p>
    <w:p w14:paraId="33B946F9" w14:textId="77777777" w:rsidR="00131177" w:rsidRPr="00131177" w:rsidRDefault="00131177" w:rsidP="00131177">
      <w:pPr>
        <w:numPr>
          <w:ilvl w:val="0"/>
          <w:numId w:val="24"/>
        </w:numPr>
        <w:tabs>
          <w:tab w:val="left" w:pos="7668"/>
        </w:tabs>
        <w:spacing w:after="0" w:line="360" w:lineRule="auto"/>
        <w:jc w:val="both"/>
        <w:rPr>
          <w:rFonts w:ascii="Times New Roman" w:hAnsi="Times New Roman" w:cs="Times New Roman"/>
          <w:sz w:val="24"/>
          <w:szCs w:val="24"/>
        </w:rPr>
      </w:pPr>
      <w:r w:rsidRPr="00131177">
        <w:rPr>
          <w:rFonts w:ascii="Times New Roman" w:hAnsi="Times New Roman" w:cs="Times New Roman"/>
          <w:b/>
          <w:bCs/>
          <w:sz w:val="24"/>
          <w:szCs w:val="24"/>
        </w:rPr>
        <w:t>Target Values:</w:t>
      </w:r>
      <w:r w:rsidRPr="00131177">
        <w:rPr>
          <w:rFonts w:ascii="Times New Roman" w:hAnsi="Times New Roman" w:cs="Times New Roman"/>
          <w:sz w:val="24"/>
          <w:szCs w:val="24"/>
        </w:rPr>
        <w:t xml:space="preserve"> The target condition values for each cycle, including cooler, valve, pump, and accumulator conditions, are annotated in a separate file ('profile.txt'). This includes:</w:t>
      </w:r>
    </w:p>
    <w:p w14:paraId="65E4A0B0" w14:textId="77777777" w:rsidR="00131177" w:rsidRPr="00131177" w:rsidRDefault="00131177" w:rsidP="00131177">
      <w:pPr>
        <w:numPr>
          <w:ilvl w:val="1"/>
          <w:numId w:val="24"/>
        </w:numPr>
        <w:tabs>
          <w:tab w:val="left" w:pos="7668"/>
        </w:tabs>
        <w:spacing w:after="0" w:line="360" w:lineRule="auto"/>
        <w:jc w:val="both"/>
        <w:rPr>
          <w:rFonts w:ascii="Times New Roman" w:hAnsi="Times New Roman" w:cs="Times New Roman"/>
          <w:sz w:val="24"/>
          <w:szCs w:val="24"/>
        </w:rPr>
      </w:pPr>
      <w:r w:rsidRPr="00131177">
        <w:rPr>
          <w:rFonts w:ascii="Times New Roman" w:hAnsi="Times New Roman" w:cs="Times New Roman"/>
          <w:b/>
          <w:bCs/>
          <w:sz w:val="24"/>
          <w:szCs w:val="24"/>
        </w:rPr>
        <w:t>Cooler condition:</w:t>
      </w:r>
      <w:r w:rsidRPr="00131177">
        <w:rPr>
          <w:rFonts w:ascii="Times New Roman" w:hAnsi="Times New Roman" w:cs="Times New Roman"/>
          <w:sz w:val="24"/>
          <w:szCs w:val="24"/>
        </w:rPr>
        <w:t xml:space="preserve"> 3% (close to total failure) to 100% (full efficiency)</w:t>
      </w:r>
    </w:p>
    <w:p w14:paraId="0EF55ECD" w14:textId="77777777" w:rsidR="00131177" w:rsidRPr="00131177" w:rsidRDefault="00131177" w:rsidP="00131177">
      <w:pPr>
        <w:numPr>
          <w:ilvl w:val="1"/>
          <w:numId w:val="24"/>
        </w:numPr>
        <w:tabs>
          <w:tab w:val="left" w:pos="7668"/>
        </w:tabs>
        <w:spacing w:after="0" w:line="360" w:lineRule="auto"/>
        <w:jc w:val="both"/>
        <w:rPr>
          <w:rFonts w:ascii="Times New Roman" w:hAnsi="Times New Roman" w:cs="Times New Roman"/>
          <w:sz w:val="24"/>
          <w:szCs w:val="24"/>
        </w:rPr>
      </w:pPr>
      <w:r w:rsidRPr="00131177">
        <w:rPr>
          <w:rFonts w:ascii="Times New Roman" w:hAnsi="Times New Roman" w:cs="Times New Roman"/>
          <w:b/>
          <w:bCs/>
          <w:sz w:val="24"/>
          <w:szCs w:val="24"/>
        </w:rPr>
        <w:t>Valve condition:</w:t>
      </w:r>
      <w:r w:rsidRPr="00131177">
        <w:rPr>
          <w:rFonts w:ascii="Times New Roman" w:hAnsi="Times New Roman" w:cs="Times New Roman"/>
          <w:sz w:val="24"/>
          <w:szCs w:val="24"/>
        </w:rPr>
        <w:t xml:space="preserve"> 100% (optimal) to 73% (close to total failure)</w:t>
      </w:r>
    </w:p>
    <w:p w14:paraId="7642904C" w14:textId="77777777" w:rsidR="00131177" w:rsidRPr="00131177" w:rsidRDefault="00131177" w:rsidP="00131177">
      <w:pPr>
        <w:numPr>
          <w:ilvl w:val="1"/>
          <w:numId w:val="24"/>
        </w:numPr>
        <w:tabs>
          <w:tab w:val="left" w:pos="7668"/>
        </w:tabs>
        <w:spacing w:after="0" w:line="360" w:lineRule="auto"/>
        <w:jc w:val="both"/>
        <w:rPr>
          <w:rFonts w:ascii="Times New Roman" w:hAnsi="Times New Roman" w:cs="Times New Roman"/>
          <w:sz w:val="24"/>
          <w:szCs w:val="24"/>
        </w:rPr>
      </w:pPr>
      <w:r w:rsidRPr="00131177">
        <w:rPr>
          <w:rFonts w:ascii="Times New Roman" w:hAnsi="Times New Roman" w:cs="Times New Roman"/>
          <w:b/>
          <w:bCs/>
          <w:sz w:val="24"/>
          <w:szCs w:val="24"/>
        </w:rPr>
        <w:t>Pump leakage:</w:t>
      </w:r>
      <w:r w:rsidRPr="00131177">
        <w:rPr>
          <w:rFonts w:ascii="Times New Roman" w:hAnsi="Times New Roman" w:cs="Times New Roman"/>
          <w:sz w:val="24"/>
          <w:szCs w:val="24"/>
        </w:rPr>
        <w:t xml:space="preserve"> 0 (no leakage) to 2 (severe leakage)</w:t>
      </w:r>
    </w:p>
    <w:p w14:paraId="72A6ABCB" w14:textId="77777777" w:rsidR="00131177" w:rsidRPr="00131177" w:rsidRDefault="00131177" w:rsidP="00131177">
      <w:pPr>
        <w:numPr>
          <w:ilvl w:val="1"/>
          <w:numId w:val="24"/>
        </w:numPr>
        <w:tabs>
          <w:tab w:val="left" w:pos="7668"/>
        </w:tabs>
        <w:spacing w:after="0" w:line="360" w:lineRule="auto"/>
        <w:jc w:val="both"/>
        <w:rPr>
          <w:rFonts w:ascii="Times New Roman" w:hAnsi="Times New Roman" w:cs="Times New Roman"/>
          <w:sz w:val="24"/>
          <w:szCs w:val="24"/>
        </w:rPr>
      </w:pPr>
      <w:r w:rsidRPr="00131177">
        <w:rPr>
          <w:rFonts w:ascii="Times New Roman" w:hAnsi="Times New Roman" w:cs="Times New Roman"/>
          <w:b/>
          <w:bCs/>
          <w:sz w:val="24"/>
          <w:szCs w:val="24"/>
        </w:rPr>
        <w:t>Accumulator pressure:</w:t>
      </w:r>
      <w:r w:rsidRPr="00131177">
        <w:rPr>
          <w:rFonts w:ascii="Times New Roman" w:hAnsi="Times New Roman" w:cs="Times New Roman"/>
          <w:sz w:val="24"/>
          <w:szCs w:val="24"/>
        </w:rPr>
        <w:t xml:space="preserve"> 90 bar (close to total failure) to 130 bar (optimal pressure)</w:t>
      </w:r>
    </w:p>
    <w:p w14:paraId="7F197212" w14:textId="77777777" w:rsidR="00131177" w:rsidRPr="00131177" w:rsidRDefault="00131177" w:rsidP="00131177">
      <w:pPr>
        <w:numPr>
          <w:ilvl w:val="1"/>
          <w:numId w:val="24"/>
        </w:numPr>
        <w:tabs>
          <w:tab w:val="left" w:pos="7668"/>
        </w:tabs>
        <w:spacing w:after="0" w:line="360" w:lineRule="auto"/>
        <w:jc w:val="both"/>
        <w:rPr>
          <w:rFonts w:ascii="Times New Roman" w:hAnsi="Times New Roman" w:cs="Times New Roman"/>
          <w:sz w:val="24"/>
          <w:szCs w:val="24"/>
        </w:rPr>
      </w:pPr>
      <w:r w:rsidRPr="00131177">
        <w:rPr>
          <w:rFonts w:ascii="Times New Roman" w:hAnsi="Times New Roman" w:cs="Times New Roman"/>
          <w:b/>
          <w:bCs/>
          <w:sz w:val="24"/>
          <w:szCs w:val="24"/>
        </w:rPr>
        <w:t>Stable flag:</w:t>
      </w:r>
      <w:r w:rsidRPr="00131177">
        <w:rPr>
          <w:rFonts w:ascii="Times New Roman" w:hAnsi="Times New Roman" w:cs="Times New Roman"/>
          <w:sz w:val="24"/>
          <w:szCs w:val="24"/>
        </w:rPr>
        <w:t xml:space="preserve"> 0 (stable) to 1 (static conditions not reached)</w:t>
      </w:r>
    </w:p>
    <w:p w14:paraId="0E3A08F7" w14:textId="77777777" w:rsidR="00131177" w:rsidRPr="00131177" w:rsidRDefault="00131177" w:rsidP="00131177">
      <w:pPr>
        <w:tabs>
          <w:tab w:val="left" w:pos="7668"/>
        </w:tabs>
        <w:spacing w:after="0" w:line="360" w:lineRule="auto"/>
        <w:jc w:val="both"/>
        <w:rPr>
          <w:rFonts w:ascii="Times New Roman" w:hAnsi="Times New Roman" w:cs="Times New Roman"/>
          <w:b/>
          <w:bCs/>
          <w:sz w:val="24"/>
          <w:szCs w:val="24"/>
        </w:rPr>
      </w:pPr>
      <w:r w:rsidRPr="00131177">
        <w:rPr>
          <w:rFonts w:ascii="Times New Roman" w:hAnsi="Times New Roman" w:cs="Times New Roman"/>
          <w:b/>
          <w:bCs/>
          <w:sz w:val="24"/>
          <w:szCs w:val="24"/>
        </w:rPr>
        <w:t>2. Model Architecture:</w:t>
      </w:r>
    </w:p>
    <w:p w14:paraId="637698E9" w14:textId="77777777" w:rsidR="00131177" w:rsidRPr="00131177" w:rsidRDefault="00131177" w:rsidP="00131177">
      <w:pPr>
        <w:numPr>
          <w:ilvl w:val="0"/>
          <w:numId w:val="25"/>
        </w:numPr>
        <w:tabs>
          <w:tab w:val="left" w:pos="7668"/>
        </w:tabs>
        <w:spacing w:after="0" w:line="360" w:lineRule="auto"/>
        <w:jc w:val="both"/>
        <w:rPr>
          <w:rFonts w:ascii="Times New Roman" w:hAnsi="Times New Roman" w:cs="Times New Roman"/>
          <w:sz w:val="24"/>
          <w:szCs w:val="24"/>
        </w:rPr>
      </w:pPr>
      <w:r w:rsidRPr="00131177">
        <w:rPr>
          <w:rFonts w:ascii="Times New Roman" w:hAnsi="Times New Roman" w:cs="Times New Roman"/>
          <w:b/>
          <w:bCs/>
          <w:sz w:val="24"/>
          <w:szCs w:val="24"/>
        </w:rPr>
        <w:t>Transformer-based Autoencoder:</w:t>
      </w:r>
      <w:r w:rsidRPr="00131177">
        <w:rPr>
          <w:rFonts w:ascii="Times New Roman" w:hAnsi="Times New Roman" w:cs="Times New Roman"/>
          <w:sz w:val="24"/>
          <w:szCs w:val="24"/>
        </w:rPr>
        <w:t xml:space="preserve"> The model comprises:</w:t>
      </w:r>
    </w:p>
    <w:p w14:paraId="57D510CA" w14:textId="77777777" w:rsidR="00131177" w:rsidRPr="00131177" w:rsidRDefault="00131177" w:rsidP="00131177">
      <w:pPr>
        <w:numPr>
          <w:ilvl w:val="1"/>
          <w:numId w:val="25"/>
        </w:numPr>
        <w:tabs>
          <w:tab w:val="left" w:pos="7668"/>
        </w:tabs>
        <w:spacing w:after="0" w:line="360" w:lineRule="auto"/>
        <w:jc w:val="both"/>
        <w:rPr>
          <w:rFonts w:ascii="Times New Roman" w:hAnsi="Times New Roman" w:cs="Times New Roman"/>
          <w:sz w:val="24"/>
          <w:szCs w:val="24"/>
        </w:rPr>
      </w:pPr>
      <w:r w:rsidRPr="00131177">
        <w:rPr>
          <w:rFonts w:ascii="Times New Roman" w:hAnsi="Times New Roman" w:cs="Times New Roman"/>
          <w:b/>
          <w:bCs/>
          <w:sz w:val="24"/>
          <w:szCs w:val="24"/>
        </w:rPr>
        <w:lastRenderedPageBreak/>
        <w:t>Encoder:</w:t>
      </w:r>
      <w:r w:rsidRPr="00131177">
        <w:rPr>
          <w:rFonts w:ascii="Times New Roman" w:hAnsi="Times New Roman" w:cs="Times New Roman"/>
          <w:sz w:val="24"/>
          <w:szCs w:val="24"/>
        </w:rPr>
        <w:t xml:space="preserve"> Includes 1D convolutional layers, multi-head attention, and global average pooling to capture both local and global patterns in the time series data.</w:t>
      </w:r>
    </w:p>
    <w:p w14:paraId="23F1EFAC" w14:textId="77777777" w:rsidR="00131177" w:rsidRPr="00131177" w:rsidRDefault="00131177" w:rsidP="00131177">
      <w:pPr>
        <w:numPr>
          <w:ilvl w:val="1"/>
          <w:numId w:val="25"/>
        </w:numPr>
        <w:tabs>
          <w:tab w:val="left" w:pos="7668"/>
        </w:tabs>
        <w:spacing w:after="0" w:line="360" w:lineRule="auto"/>
        <w:jc w:val="both"/>
        <w:rPr>
          <w:rFonts w:ascii="Times New Roman" w:hAnsi="Times New Roman" w:cs="Times New Roman"/>
          <w:sz w:val="24"/>
          <w:szCs w:val="24"/>
        </w:rPr>
      </w:pPr>
      <w:r w:rsidRPr="00131177">
        <w:rPr>
          <w:rFonts w:ascii="Times New Roman" w:hAnsi="Times New Roman" w:cs="Times New Roman"/>
          <w:b/>
          <w:bCs/>
          <w:sz w:val="24"/>
          <w:szCs w:val="24"/>
        </w:rPr>
        <w:t>Decoder:</w:t>
      </w:r>
      <w:r w:rsidRPr="00131177">
        <w:rPr>
          <w:rFonts w:ascii="Times New Roman" w:hAnsi="Times New Roman" w:cs="Times New Roman"/>
          <w:sz w:val="24"/>
          <w:szCs w:val="24"/>
        </w:rPr>
        <w:t xml:space="preserve"> Utilizes an LSTM layer followed by time-distributed dense layers for reconstructing the time series input.</w:t>
      </w:r>
    </w:p>
    <w:p w14:paraId="13846E9B" w14:textId="77777777" w:rsidR="00131177" w:rsidRPr="00131177" w:rsidRDefault="00131177" w:rsidP="00131177">
      <w:pPr>
        <w:numPr>
          <w:ilvl w:val="1"/>
          <w:numId w:val="25"/>
        </w:numPr>
        <w:tabs>
          <w:tab w:val="left" w:pos="7668"/>
        </w:tabs>
        <w:spacing w:after="0" w:line="360" w:lineRule="auto"/>
        <w:jc w:val="both"/>
        <w:rPr>
          <w:rFonts w:ascii="Times New Roman" w:hAnsi="Times New Roman" w:cs="Times New Roman"/>
          <w:sz w:val="24"/>
          <w:szCs w:val="24"/>
        </w:rPr>
      </w:pPr>
      <w:r w:rsidRPr="00131177">
        <w:rPr>
          <w:rFonts w:ascii="Times New Roman" w:hAnsi="Times New Roman" w:cs="Times New Roman"/>
          <w:b/>
          <w:bCs/>
          <w:sz w:val="24"/>
          <w:szCs w:val="24"/>
        </w:rPr>
        <w:t>Positional Encoding:</w:t>
      </w:r>
      <w:r w:rsidRPr="00131177">
        <w:rPr>
          <w:rFonts w:ascii="Times New Roman" w:hAnsi="Times New Roman" w:cs="Times New Roman"/>
          <w:sz w:val="24"/>
          <w:szCs w:val="24"/>
        </w:rPr>
        <w:t xml:space="preserve"> Applied to the input data to preserve the temporal information necessary for detecting anomalies in sequential data.</w:t>
      </w:r>
    </w:p>
    <w:p w14:paraId="5A93F0F8" w14:textId="77777777" w:rsidR="00131177" w:rsidRPr="00131177" w:rsidRDefault="00131177" w:rsidP="00131177">
      <w:pPr>
        <w:tabs>
          <w:tab w:val="left" w:pos="7668"/>
        </w:tabs>
        <w:spacing w:after="0" w:line="360" w:lineRule="auto"/>
        <w:jc w:val="both"/>
        <w:rPr>
          <w:rFonts w:ascii="Times New Roman" w:hAnsi="Times New Roman" w:cs="Times New Roman"/>
          <w:b/>
          <w:bCs/>
          <w:sz w:val="24"/>
          <w:szCs w:val="24"/>
        </w:rPr>
      </w:pPr>
      <w:r w:rsidRPr="00131177">
        <w:rPr>
          <w:rFonts w:ascii="Times New Roman" w:hAnsi="Times New Roman" w:cs="Times New Roman"/>
          <w:b/>
          <w:bCs/>
          <w:sz w:val="24"/>
          <w:szCs w:val="24"/>
        </w:rPr>
        <w:t>3. Training:</w:t>
      </w:r>
    </w:p>
    <w:p w14:paraId="789050ED" w14:textId="77777777" w:rsidR="00131177" w:rsidRPr="00131177" w:rsidRDefault="00131177" w:rsidP="00131177">
      <w:pPr>
        <w:numPr>
          <w:ilvl w:val="0"/>
          <w:numId w:val="26"/>
        </w:numPr>
        <w:tabs>
          <w:tab w:val="left" w:pos="7668"/>
        </w:tabs>
        <w:spacing w:after="0" w:line="360" w:lineRule="auto"/>
        <w:jc w:val="both"/>
        <w:rPr>
          <w:rFonts w:ascii="Times New Roman" w:hAnsi="Times New Roman" w:cs="Times New Roman"/>
          <w:sz w:val="24"/>
          <w:szCs w:val="24"/>
        </w:rPr>
      </w:pPr>
      <w:r w:rsidRPr="00131177">
        <w:rPr>
          <w:rFonts w:ascii="Times New Roman" w:hAnsi="Times New Roman" w:cs="Times New Roman"/>
          <w:b/>
          <w:bCs/>
          <w:sz w:val="24"/>
          <w:szCs w:val="24"/>
        </w:rPr>
        <w:t>Unsupervised Learning:</w:t>
      </w:r>
      <w:r w:rsidRPr="00131177">
        <w:rPr>
          <w:rFonts w:ascii="Times New Roman" w:hAnsi="Times New Roman" w:cs="Times New Roman"/>
          <w:sz w:val="24"/>
          <w:szCs w:val="24"/>
        </w:rPr>
        <w:t xml:space="preserve"> The model is trained unsupervised, learning normal patterns from the input data without requiring labeled instances for anomalies.</w:t>
      </w:r>
    </w:p>
    <w:p w14:paraId="537D9772" w14:textId="77777777" w:rsidR="00131177" w:rsidRPr="00131177" w:rsidRDefault="00131177" w:rsidP="00131177">
      <w:pPr>
        <w:numPr>
          <w:ilvl w:val="0"/>
          <w:numId w:val="26"/>
        </w:numPr>
        <w:tabs>
          <w:tab w:val="left" w:pos="7668"/>
        </w:tabs>
        <w:spacing w:after="0" w:line="360" w:lineRule="auto"/>
        <w:jc w:val="both"/>
        <w:rPr>
          <w:rFonts w:ascii="Times New Roman" w:hAnsi="Times New Roman" w:cs="Times New Roman"/>
          <w:sz w:val="24"/>
          <w:szCs w:val="24"/>
        </w:rPr>
      </w:pPr>
      <w:r w:rsidRPr="00131177">
        <w:rPr>
          <w:rFonts w:ascii="Times New Roman" w:hAnsi="Times New Roman" w:cs="Times New Roman"/>
          <w:b/>
          <w:bCs/>
          <w:sz w:val="24"/>
          <w:szCs w:val="24"/>
        </w:rPr>
        <w:t>Batch Processing:</w:t>
      </w:r>
      <w:r w:rsidRPr="00131177">
        <w:rPr>
          <w:rFonts w:ascii="Times New Roman" w:hAnsi="Times New Roman" w:cs="Times New Roman"/>
          <w:sz w:val="24"/>
          <w:szCs w:val="24"/>
        </w:rPr>
        <w:t xml:space="preserve"> Implemented to handle large datasets efficiently.</w:t>
      </w:r>
    </w:p>
    <w:p w14:paraId="1427DA4A" w14:textId="77777777" w:rsidR="00131177" w:rsidRPr="00131177" w:rsidRDefault="00131177" w:rsidP="00131177">
      <w:pPr>
        <w:numPr>
          <w:ilvl w:val="0"/>
          <w:numId w:val="26"/>
        </w:numPr>
        <w:tabs>
          <w:tab w:val="left" w:pos="7668"/>
        </w:tabs>
        <w:spacing w:after="0" w:line="360" w:lineRule="auto"/>
        <w:jc w:val="both"/>
        <w:rPr>
          <w:rFonts w:ascii="Times New Roman" w:hAnsi="Times New Roman" w:cs="Times New Roman"/>
          <w:sz w:val="24"/>
          <w:szCs w:val="24"/>
        </w:rPr>
      </w:pPr>
      <w:r w:rsidRPr="00131177">
        <w:rPr>
          <w:rFonts w:ascii="Times New Roman" w:hAnsi="Times New Roman" w:cs="Times New Roman"/>
          <w:b/>
          <w:bCs/>
          <w:sz w:val="24"/>
          <w:szCs w:val="24"/>
        </w:rPr>
        <w:t>Optimizer:</w:t>
      </w:r>
      <w:r w:rsidRPr="00131177">
        <w:rPr>
          <w:rFonts w:ascii="Times New Roman" w:hAnsi="Times New Roman" w:cs="Times New Roman"/>
          <w:sz w:val="24"/>
          <w:szCs w:val="24"/>
        </w:rPr>
        <w:t xml:space="preserve"> Adam optimizer, with Mean Squared Error (MSE) used as the loss function to minimize reconstruction error during training.</w:t>
      </w:r>
    </w:p>
    <w:p w14:paraId="57EE159C" w14:textId="77777777" w:rsidR="00131177" w:rsidRPr="00131177" w:rsidRDefault="00131177" w:rsidP="00131177">
      <w:pPr>
        <w:tabs>
          <w:tab w:val="left" w:pos="7668"/>
        </w:tabs>
        <w:spacing w:after="0" w:line="360" w:lineRule="auto"/>
        <w:jc w:val="both"/>
        <w:rPr>
          <w:rFonts w:ascii="Times New Roman" w:hAnsi="Times New Roman" w:cs="Times New Roman"/>
          <w:b/>
          <w:bCs/>
          <w:sz w:val="24"/>
          <w:szCs w:val="24"/>
        </w:rPr>
      </w:pPr>
      <w:r w:rsidRPr="00131177">
        <w:rPr>
          <w:rFonts w:ascii="Times New Roman" w:hAnsi="Times New Roman" w:cs="Times New Roman"/>
          <w:b/>
          <w:bCs/>
          <w:sz w:val="24"/>
          <w:szCs w:val="24"/>
        </w:rPr>
        <w:t>4. Evaluation:</w:t>
      </w:r>
    </w:p>
    <w:p w14:paraId="63BFDB82" w14:textId="77777777" w:rsidR="00131177" w:rsidRPr="00131177" w:rsidRDefault="00131177" w:rsidP="00131177">
      <w:pPr>
        <w:numPr>
          <w:ilvl w:val="0"/>
          <w:numId w:val="27"/>
        </w:numPr>
        <w:tabs>
          <w:tab w:val="left" w:pos="7668"/>
        </w:tabs>
        <w:spacing w:after="0" w:line="360" w:lineRule="auto"/>
        <w:jc w:val="both"/>
        <w:rPr>
          <w:rFonts w:ascii="Times New Roman" w:hAnsi="Times New Roman" w:cs="Times New Roman"/>
          <w:sz w:val="24"/>
          <w:szCs w:val="24"/>
        </w:rPr>
      </w:pPr>
      <w:r w:rsidRPr="00131177">
        <w:rPr>
          <w:rFonts w:ascii="Times New Roman" w:hAnsi="Times New Roman" w:cs="Times New Roman"/>
          <w:b/>
          <w:bCs/>
          <w:sz w:val="24"/>
          <w:szCs w:val="24"/>
        </w:rPr>
        <w:t>Reconstruction Error (MSE):</w:t>
      </w:r>
      <w:r w:rsidRPr="00131177">
        <w:rPr>
          <w:rFonts w:ascii="Times New Roman" w:hAnsi="Times New Roman" w:cs="Times New Roman"/>
          <w:sz w:val="24"/>
          <w:szCs w:val="24"/>
        </w:rPr>
        <w:t xml:space="preserve"> Reconstruction error is used to identify anomalies. A threshold for the error is set, and anomalies are flagged when the error exceeds this threshold.</w:t>
      </w:r>
    </w:p>
    <w:p w14:paraId="41C140E9" w14:textId="77777777" w:rsidR="00DA7DC1" w:rsidRDefault="00DA7DC1" w:rsidP="00DA7DC1">
      <w:pPr>
        <w:tabs>
          <w:tab w:val="left" w:pos="7668"/>
        </w:tabs>
        <w:spacing w:after="0" w:line="360" w:lineRule="auto"/>
        <w:jc w:val="both"/>
      </w:pPr>
    </w:p>
    <w:p w14:paraId="2153064A" w14:textId="77777777" w:rsidR="00DA7DC1" w:rsidRDefault="00DA7DC1" w:rsidP="00DA7DC1">
      <w:pPr>
        <w:tabs>
          <w:tab w:val="left" w:pos="7668"/>
        </w:tabs>
        <w:spacing w:after="0" w:line="360" w:lineRule="auto"/>
        <w:jc w:val="both"/>
      </w:pPr>
    </w:p>
    <w:p w14:paraId="6A6FB20F" w14:textId="77777777" w:rsidR="00DA7DC1" w:rsidRDefault="00DA7DC1" w:rsidP="00DA7DC1">
      <w:pPr>
        <w:tabs>
          <w:tab w:val="left" w:pos="7668"/>
        </w:tabs>
        <w:spacing w:after="0" w:line="360" w:lineRule="auto"/>
        <w:jc w:val="both"/>
      </w:pPr>
    </w:p>
    <w:p w14:paraId="04247706" w14:textId="77777777" w:rsidR="00DA7DC1" w:rsidRDefault="00DA7DC1" w:rsidP="00DA7DC1">
      <w:pPr>
        <w:tabs>
          <w:tab w:val="left" w:pos="7668"/>
        </w:tabs>
        <w:spacing w:after="0" w:line="360" w:lineRule="auto"/>
        <w:jc w:val="both"/>
      </w:pPr>
    </w:p>
    <w:p w14:paraId="68B3896D" w14:textId="77777777" w:rsidR="00DA7DC1" w:rsidRDefault="00DA7DC1" w:rsidP="00DA7DC1">
      <w:pPr>
        <w:tabs>
          <w:tab w:val="left" w:pos="7668"/>
        </w:tabs>
        <w:spacing w:after="0" w:line="360" w:lineRule="auto"/>
        <w:jc w:val="both"/>
      </w:pPr>
    </w:p>
    <w:p w14:paraId="451A5856" w14:textId="77777777" w:rsidR="00DA7DC1" w:rsidRDefault="00DA7DC1" w:rsidP="00DA7DC1">
      <w:pPr>
        <w:tabs>
          <w:tab w:val="left" w:pos="7668"/>
        </w:tabs>
        <w:spacing w:after="0" w:line="360" w:lineRule="auto"/>
        <w:jc w:val="both"/>
      </w:pPr>
    </w:p>
    <w:p w14:paraId="24749D67" w14:textId="77777777" w:rsidR="00DA7DC1" w:rsidRDefault="00DA7DC1" w:rsidP="00DA7DC1">
      <w:pPr>
        <w:tabs>
          <w:tab w:val="left" w:pos="7668"/>
        </w:tabs>
        <w:spacing w:after="0" w:line="360" w:lineRule="auto"/>
        <w:jc w:val="both"/>
      </w:pPr>
    </w:p>
    <w:p w14:paraId="34E8A026" w14:textId="77777777" w:rsidR="000A652C" w:rsidRDefault="000A652C" w:rsidP="00DA7DC1">
      <w:pPr>
        <w:tabs>
          <w:tab w:val="left" w:pos="7668"/>
        </w:tabs>
        <w:spacing w:after="0" w:line="360" w:lineRule="auto"/>
        <w:jc w:val="both"/>
      </w:pPr>
    </w:p>
    <w:p w14:paraId="694C16F2" w14:textId="77777777" w:rsidR="00C6447B" w:rsidRDefault="00C6447B" w:rsidP="00DA7DC1">
      <w:pPr>
        <w:tabs>
          <w:tab w:val="left" w:pos="7668"/>
        </w:tabs>
        <w:spacing w:after="0" w:line="360" w:lineRule="auto"/>
        <w:jc w:val="both"/>
      </w:pPr>
    </w:p>
    <w:p w14:paraId="0040B194" w14:textId="3D4255F6" w:rsidR="006647A1" w:rsidRDefault="003A7B24" w:rsidP="00DA7DC1">
      <w:pPr>
        <w:tabs>
          <w:tab w:val="left" w:pos="7668"/>
        </w:tabs>
        <w:spacing w:after="0" w:line="360" w:lineRule="auto"/>
        <w:jc w:val="both"/>
      </w:pPr>
      <w:r w:rsidRPr="003A7B24">
        <w:t xml:space="preserve">          </w:t>
      </w:r>
      <w:r>
        <w:t xml:space="preserve">       </w:t>
      </w:r>
    </w:p>
    <w:p w14:paraId="5B19EB8A" w14:textId="77777777" w:rsidR="00131177" w:rsidRDefault="00131177" w:rsidP="00DA7DC1">
      <w:pPr>
        <w:tabs>
          <w:tab w:val="left" w:pos="7668"/>
        </w:tabs>
        <w:spacing w:after="0" w:line="360" w:lineRule="auto"/>
        <w:jc w:val="both"/>
      </w:pPr>
    </w:p>
    <w:p w14:paraId="6EB016B9" w14:textId="77777777" w:rsidR="00131177" w:rsidRDefault="00131177" w:rsidP="00DA7DC1">
      <w:pPr>
        <w:tabs>
          <w:tab w:val="left" w:pos="7668"/>
        </w:tabs>
        <w:spacing w:after="0" w:line="360" w:lineRule="auto"/>
        <w:jc w:val="both"/>
      </w:pPr>
    </w:p>
    <w:p w14:paraId="0952A8FC" w14:textId="77777777" w:rsidR="00131177" w:rsidRDefault="00131177" w:rsidP="00DA7DC1">
      <w:pPr>
        <w:tabs>
          <w:tab w:val="left" w:pos="7668"/>
        </w:tabs>
        <w:spacing w:after="0" w:line="360" w:lineRule="auto"/>
        <w:jc w:val="both"/>
      </w:pPr>
    </w:p>
    <w:p w14:paraId="5FD9A5AD" w14:textId="77777777" w:rsidR="00131177" w:rsidRDefault="00131177" w:rsidP="00DA7DC1">
      <w:pPr>
        <w:tabs>
          <w:tab w:val="left" w:pos="7668"/>
        </w:tabs>
        <w:spacing w:after="0" w:line="360" w:lineRule="auto"/>
        <w:jc w:val="both"/>
      </w:pPr>
    </w:p>
    <w:p w14:paraId="09A10DE8" w14:textId="77777777" w:rsidR="00131177" w:rsidRDefault="00131177" w:rsidP="00DA7DC1">
      <w:pPr>
        <w:tabs>
          <w:tab w:val="left" w:pos="7668"/>
        </w:tabs>
        <w:spacing w:after="0" w:line="360" w:lineRule="auto"/>
        <w:jc w:val="both"/>
      </w:pPr>
    </w:p>
    <w:p w14:paraId="05DBB356" w14:textId="77777777" w:rsidR="00131177" w:rsidRDefault="00131177" w:rsidP="00DA7DC1">
      <w:pPr>
        <w:tabs>
          <w:tab w:val="left" w:pos="7668"/>
        </w:tabs>
        <w:spacing w:after="0" w:line="360" w:lineRule="auto"/>
        <w:jc w:val="both"/>
      </w:pPr>
    </w:p>
    <w:p w14:paraId="4B440EB0" w14:textId="77777777" w:rsidR="00131177" w:rsidRDefault="00131177" w:rsidP="00DA7DC1">
      <w:pPr>
        <w:tabs>
          <w:tab w:val="left" w:pos="7668"/>
        </w:tabs>
        <w:spacing w:after="0" w:line="360" w:lineRule="auto"/>
        <w:jc w:val="both"/>
      </w:pPr>
    </w:p>
    <w:p w14:paraId="4CDEEBD7" w14:textId="77777777" w:rsidR="00131177" w:rsidRDefault="00131177" w:rsidP="00DA7DC1">
      <w:pPr>
        <w:tabs>
          <w:tab w:val="left" w:pos="7668"/>
        </w:tabs>
        <w:spacing w:after="0" w:line="360" w:lineRule="auto"/>
        <w:jc w:val="both"/>
      </w:pPr>
    </w:p>
    <w:p w14:paraId="558D7524" w14:textId="77777777" w:rsidR="00131177" w:rsidRDefault="00131177" w:rsidP="00DA7DC1">
      <w:pPr>
        <w:tabs>
          <w:tab w:val="left" w:pos="7668"/>
        </w:tabs>
        <w:spacing w:after="0" w:line="360" w:lineRule="auto"/>
        <w:jc w:val="both"/>
      </w:pPr>
    </w:p>
    <w:p w14:paraId="78AD0171" w14:textId="77777777" w:rsidR="00131177" w:rsidRDefault="00131177" w:rsidP="00DA7DC1">
      <w:pPr>
        <w:tabs>
          <w:tab w:val="left" w:pos="7668"/>
        </w:tabs>
        <w:spacing w:after="0" w:line="360" w:lineRule="auto"/>
        <w:jc w:val="both"/>
      </w:pPr>
    </w:p>
    <w:p w14:paraId="5882423C" w14:textId="77777777" w:rsidR="00131177" w:rsidRDefault="00131177" w:rsidP="00DA7DC1">
      <w:pPr>
        <w:tabs>
          <w:tab w:val="left" w:pos="7668"/>
        </w:tabs>
        <w:spacing w:after="0" w:line="360" w:lineRule="auto"/>
        <w:jc w:val="both"/>
      </w:pPr>
    </w:p>
    <w:p w14:paraId="652B8D5E" w14:textId="77777777" w:rsidR="00131177" w:rsidRPr="00DA7DC1" w:rsidRDefault="00131177" w:rsidP="00DA7DC1">
      <w:pPr>
        <w:tabs>
          <w:tab w:val="left" w:pos="7668"/>
        </w:tabs>
        <w:spacing w:after="0" w:line="360" w:lineRule="auto"/>
        <w:jc w:val="both"/>
        <w:rPr>
          <w:rFonts w:ascii="Times New Roman" w:hAnsi="Times New Roman" w:cs="Times New Roman"/>
          <w:b/>
          <w:bCs/>
          <w:sz w:val="28"/>
          <w:szCs w:val="28"/>
        </w:rPr>
      </w:pPr>
    </w:p>
    <w:p w14:paraId="6C2CB390" w14:textId="3F2F1215" w:rsidR="00081B9B" w:rsidRPr="00E14F56" w:rsidRDefault="00E544A2" w:rsidP="00FD39E7">
      <w:pPr>
        <w:pStyle w:val="Heading1"/>
      </w:pPr>
      <w:bookmarkStart w:id="27" w:name="_Toc182509977"/>
      <w:r>
        <w:t xml:space="preserve">Chapter </w:t>
      </w:r>
      <w:r w:rsidR="00F41250">
        <w:t>5</w:t>
      </w:r>
      <w:r>
        <w:t>:</w:t>
      </w:r>
      <w:r w:rsidR="000A652C">
        <w:t xml:space="preserve"> </w:t>
      </w:r>
      <w:r w:rsidR="00F41250">
        <w:t>Methodology</w:t>
      </w:r>
      <w:bookmarkEnd w:id="27"/>
    </w:p>
    <w:p w14:paraId="41294F42" w14:textId="4B98A1E8" w:rsidR="00081B9B" w:rsidRDefault="00E14F56" w:rsidP="00C6447B">
      <w:pPr>
        <w:spacing w:line="360" w:lineRule="auto"/>
        <w:jc w:val="both"/>
        <w:rPr>
          <w:rFonts w:ascii="Times New Roman" w:hAnsi="Times New Roman" w:cs="Times New Roman"/>
          <w:sz w:val="24"/>
          <w:szCs w:val="24"/>
        </w:rPr>
      </w:pPr>
      <w:r w:rsidRPr="00E14F56">
        <w:rPr>
          <w:rFonts w:ascii="Times New Roman" w:hAnsi="Times New Roman" w:cs="Times New Roman"/>
          <w:sz w:val="24"/>
          <w:szCs w:val="24"/>
        </w:rPr>
        <w:t xml:space="preserve">The project follows a structured workflow to implement the </w:t>
      </w:r>
      <w:bookmarkStart w:id="28" w:name="_Hlk182500053"/>
      <w:r w:rsidRPr="00E14F56">
        <w:rPr>
          <w:rFonts w:ascii="Times New Roman" w:hAnsi="Times New Roman" w:cs="Times New Roman"/>
          <w:sz w:val="24"/>
          <w:szCs w:val="24"/>
        </w:rPr>
        <w:t>Transformer-based Autoencoder for anomaly detection</w:t>
      </w:r>
      <w:bookmarkEnd w:id="28"/>
      <w:r w:rsidRPr="00E14F56">
        <w:rPr>
          <w:rFonts w:ascii="Times New Roman" w:hAnsi="Times New Roman" w:cs="Times New Roman"/>
          <w:sz w:val="24"/>
          <w:szCs w:val="24"/>
        </w:rPr>
        <w:t xml:space="preserve">. </w:t>
      </w:r>
    </w:p>
    <w:p w14:paraId="686C0F06" w14:textId="77777777" w:rsidR="00C6447B" w:rsidRDefault="00081B9B" w:rsidP="00C6447B">
      <w:pPr>
        <w:keepNext/>
        <w:spacing w:line="360" w:lineRule="auto"/>
        <w:jc w:val="both"/>
      </w:pPr>
      <w:r>
        <w:rPr>
          <w:noProof/>
        </w:rPr>
        <w:drawing>
          <wp:inline distT="0" distB="0" distL="0" distR="0" wp14:anchorId="333B3C5D" wp14:editId="37024BD3">
            <wp:extent cx="6069965" cy="5527040"/>
            <wp:effectExtent l="0" t="0" r="6985" b="0"/>
            <wp:docPr id="832487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69965" cy="5527040"/>
                    </a:xfrm>
                    <a:prstGeom prst="rect">
                      <a:avLst/>
                    </a:prstGeom>
                    <a:noFill/>
                    <a:ln>
                      <a:noFill/>
                    </a:ln>
                  </pic:spPr>
                </pic:pic>
              </a:graphicData>
            </a:graphic>
          </wp:inline>
        </w:drawing>
      </w:r>
    </w:p>
    <w:p w14:paraId="035C86D7" w14:textId="602DE9FD" w:rsidR="00C6447B" w:rsidRPr="00C6447B" w:rsidRDefault="00C6447B" w:rsidP="00545D29">
      <w:pPr>
        <w:pStyle w:val="Heading2"/>
        <w:rPr>
          <w:sz w:val="24"/>
          <w:szCs w:val="24"/>
        </w:rPr>
      </w:pPr>
      <w:bookmarkStart w:id="29" w:name="_Toc182505254"/>
      <w:bookmarkStart w:id="30" w:name="_Toc182506055"/>
      <w:bookmarkStart w:id="31" w:name="_Toc182509868"/>
      <w:r w:rsidRPr="00C6447B">
        <w:t>Figure 5.</w:t>
      </w:r>
      <w:fldSimple w:instr=" SEQ Figure \* ARABIC ">
        <w:r w:rsidR="008A7F4E">
          <w:rPr>
            <w:noProof/>
          </w:rPr>
          <w:t>1</w:t>
        </w:r>
      </w:fldSimple>
      <w:r w:rsidRPr="00C6447B">
        <w:t xml:space="preserve">: Flowchart to Implement </w:t>
      </w:r>
      <w:r w:rsidRPr="00545D29">
        <w:t>Transformer</w:t>
      </w:r>
      <w:r w:rsidRPr="00C6447B">
        <w:t>-based Autoencoder for anomaly detection</w:t>
      </w:r>
      <w:bookmarkEnd w:id="29"/>
      <w:bookmarkEnd w:id="30"/>
      <w:bookmarkEnd w:id="31"/>
    </w:p>
    <w:p w14:paraId="35CA42D5" w14:textId="0DDA1B78" w:rsidR="00C6447B" w:rsidRPr="00C6447B" w:rsidRDefault="00C6447B" w:rsidP="00C6447B">
      <w:pPr>
        <w:tabs>
          <w:tab w:val="num" w:pos="720"/>
        </w:tabs>
        <w:spacing w:line="360" w:lineRule="auto"/>
        <w:jc w:val="both"/>
        <w:rPr>
          <w:rFonts w:ascii="Times New Roman" w:hAnsi="Times New Roman" w:cs="Times New Roman"/>
          <w:sz w:val="24"/>
          <w:szCs w:val="24"/>
        </w:rPr>
      </w:pPr>
      <w:r w:rsidRPr="00E14F56">
        <w:rPr>
          <w:rFonts w:ascii="Times New Roman" w:hAnsi="Times New Roman" w:cs="Times New Roman"/>
          <w:sz w:val="24"/>
          <w:szCs w:val="24"/>
        </w:rPr>
        <w:t>The main steps are as follows:</w:t>
      </w:r>
    </w:p>
    <w:p w14:paraId="0BB2A343" w14:textId="39881CEB" w:rsidR="00E14F56" w:rsidRPr="00E14F56" w:rsidRDefault="00E14F56" w:rsidP="00FE3114">
      <w:pPr>
        <w:numPr>
          <w:ilvl w:val="0"/>
          <w:numId w:val="6"/>
        </w:numPr>
        <w:tabs>
          <w:tab w:val="num" w:pos="720"/>
        </w:tabs>
        <w:spacing w:line="360" w:lineRule="auto"/>
        <w:jc w:val="both"/>
        <w:rPr>
          <w:rFonts w:ascii="Times New Roman" w:hAnsi="Times New Roman" w:cs="Times New Roman"/>
          <w:sz w:val="24"/>
          <w:szCs w:val="24"/>
        </w:rPr>
      </w:pPr>
      <w:r w:rsidRPr="00E14F56">
        <w:rPr>
          <w:rFonts w:ascii="Times New Roman" w:hAnsi="Times New Roman" w:cs="Times New Roman"/>
          <w:b/>
          <w:bCs/>
          <w:sz w:val="24"/>
          <w:szCs w:val="24"/>
        </w:rPr>
        <w:t>Data Collection and Preprocessing</w:t>
      </w:r>
      <w:r w:rsidRPr="00E14F56">
        <w:rPr>
          <w:rFonts w:ascii="Times New Roman" w:hAnsi="Times New Roman" w:cs="Times New Roman"/>
          <w:sz w:val="24"/>
          <w:szCs w:val="24"/>
        </w:rPr>
        <w:t>:</w:t>
      </w:r>
    </w:p>
    <w:p w14:paraId="5F2DEA40" w14:textId="379B7776" w:rsidR="00E14F56" w:rsidRPr="00E544A2" w:rsidRDefault="00E14F56" w:rsidP="00FE3114">
      <w:pPr>
        <w:pStyle w:val="ListParagraph"/>
        <w:numPr>
          <w:ilvl w:val="1"/>
          <w:numId w:val="8"/>
        </w:numPr>
        <w:spacing w:line="360" w:lineRule="auto"/>
        <w:jc w:val="both"/>
        <w:rPr>
          <w:rFonts w:ascii="Times New Roman" w:hAnsi="Times New Roman" w:cs="Times New Roman"/>
          <w:sz w:val="24"/>
          <w:szCs w:val="24"/>
        </w:rPr>
      </w:pPr>
      <w:r w:rsidRPr="00E544A2">
        <w:rPr>
          <w:rFonts w:ascii="Times New Roman" w:hAnsi="Times New Roman" w:cs="Times New Roman"/>
          <w:sz w:val="24"/>
          <w:szCs w:val="24"/>
        </w:rPr>
        <w:lastRenderedPageBreak/>
        <w:t>Collect raw sensor data, aggregate</w:t>
      </w:r>
      <w:r w:rsidRPr="00E544A2">
        <w:rPr>
          <w:rFonts w:ascii="Times New Roman" w:hAnsi="Times New Roman" w:cs="Times New Roman"/>
        </w:rPr>
        <w:t xml:space="preserve"> </w:t>
      </w:r>
      <w:r w:rsidRPr="00E544A2">
        <w:rPr>
          <w:rFonts w:ascii="Times New Roman" w:hAnsi="Times New Roman" w:cs="Times New Roman"/>
          <w:sz w:val="24"/>
          <w:szCs w:val="24"/>
        </w:rPr>
        <w:t>5-minute interval data to a 30-minute time frame, and perform any necessary data cleaning.</w:t>
      </w:r>
    </w:p>
    <w:p w14:paraId="7F8079D4" w14:textId="77777777" w:rsidR="00E14F56" w:rsidRPr="00E544A2" w:rsidRDefault="00E14F56" w:rsidP="00FE3114">
      <w:pPr>
        <w:pStyle w:val="ListParagraph"/>
        <w:numPr>
          <w:ilvl w:val="1"/>
          <w:numId w:val="8"/>
        </w:numPr>
        <w:spacing w:line="360" w:lineRule="auto"/>
        <w:jc w:val="both"/>
        <w:rPr>
          <w:rFonts w:ascii="Times New Roman" w:hAnsi="Times New Roman" w:cs="Times New Roman"/>
          <w:sz w:val="24"/>
          <w:szCs w:val="24"/>
        </w:rPr>
      </w:pPr>
      <w:r w:rsidRPr="00E544A2">
        <w:rPr>
          <w:rFonts w:ascii="Times New Roman" w:hAnsi="Times New Roman" w:cs="Times New Roman"/>
          <w:sz w:val="24"/>
          <w:szCs w:val="24"/>
        </w:rPr>
        <w:t>Handle missing values using interpolation to ensure the data is continuous and complete.</w:t>
      </w:r>
    </w:p>
    <w:p w14:paraId="7ECEBF62" w14:textId="77777777" w:rsidR="00E14F56" w:rsidRPr="00E14F56" w:rsidRDefault="00E14F56" w:rsidP="00FE3114">
      <w:pPr>
        <w:numPr>
          <w:ilvl w:val="0"/>
          <w:numId w:val="6"/>
        </w:numPr>
        <w:tabs>
          <w:tab w:val="num" w:pos="720"/>
        </w:tabs>
        <w:spacing w:line="360" w:lineRule="auto"/>
        <w:jc w:val="both"/>
        <w:rPr>
          <w:rFonts w:ascii="Times New Roman" w:hAnsi="Times New Roman" w:cs="Times New Roman"/>
          <w:sz w:val="24"/>
          <w:szCs w:val="24"/>
        </w:rPr>
      </w:pPr>
      <w:r w:rsidRPr="00E14F56">
        <w:rPr>
          <w:rFonts w:ascii="Times New Roman" w:hAnsi="Times New Roman" w:cs="Times New Roman"/>
          <w:b/>
          <w:bCs/>
          <w:sz w:val="24"/>
          <w:szCs w:val="24"/>
        </w:rPr>
        <w:t>Model Architecture Design</w:t>
      </w:r>
      <w:r w:rsidRPr="00E14F56">
        <w:rPr>
          <w:rFonts w:ascii="Times New Roman" w:hAnsi="Times New Roman" w:cs="Times New Roman"/>
          <w:sz w:val="24"/>
          <w:szCs w:val="24"/>
        </w:rPr>
        <w:t>:</w:t>
      </w:r>
    </w:p>
    <w:p w14:paraId="5C911F17" w14:textId="77777777" w:rsidR="00E14F56" w:rsidRPr="00E544A2" w:rsidRDefault="00E14F56" w:rsidP="00FE3114">
      <w:pPr>
        <w:pStyle w:val="ListParagraph"/>
        <w:numPr>
          <w:ilvl w:val="1"/>
          <w:numId w:val="8"/>
        </w:numPr>
        <w:spacing w:line="360" w:lineRule="auto"/>
        <w:jc w:val="both"/>
        <w:rPr>
          <w:rFonts w:ascii="Times New Roman" w:hAnsi="Times New Roman" w:cs="Times New Roman"/>
          <w:sz w:val="24"/>
          <w:szCs w:val="24"/>
        </w:rPr>
      </w:pPr>
      <w:r w:rsidRPr="00E544A2">
        <w:rPr>
          <w:rFonts w:ascii="Times New Roman" w:hAnsi="Times New Roman" w:cs="Times New Roman"/>
          <w:sz w:val="24"/>
          <w:szCs w:val="24"/>
        </w:rPr>
        <w:t>Define the Transformer-based Autoencoder architecture with attention mechanisms, convolutional layers, and LSTM for reconstruction.</w:t>
      </w:r>
    </w:p>
    <w:p w14:paraId="4662A560" w14:textId="77777777" w:rsidR="00E14F56" w:rsidRPr="00E544A2" w:rsidRDefault="00E14F56" w:rsidP="00FE3114">
      <w:pPr>
        <w:pStyle w:val="ListParagraph"/>
        <w:numPr>
          <w:ilvl w:val="1"/>
          <w:numId w:val="8"/>
        </w:numPr>
        <w:spacing w:line="360" w:lineRule="auto"/>
        <w:jc w:val="both"/>
        <w:rPr>
          <w:rFonts w:ascii="Times New Roman" w:hAnsi="Times New Roman" w:cs="Times New Roman"/>
          <w:sz w:val="24"/>
          <w:szCs w:val="24"/>
        </w:rPr>
      </w:pPr>
      <w:r w:rsidRPr="00E544A2">
        <w:rPr>
          <w:rFonts w:ascii="Times New Roman" w:hAnsi="Times New Roman" w:cs="Times New Roman"/>
          <w:sz w:val="24"/>
          <w:szCs w:val="24"/>
        </w:rPr>
        <w:t>Implement positional encoding to provide temporal information to the model.</w:t>
      </w:r>
    </w:p>
    <w:p w14:paraId="516F1C8E" w14:textId="77777777" w:rsidR="00E14F56" w:rsidRPr="00E14F56" w:rsidRDefault="00E14F56" w:rsidP="00FE3114">
      <w:pPr>
        <w:numPr>
          <w:ilvl w:val="0"/>
          <w:numId w:val="6"/>
        </w:numPr>
        <w:tabs>
          <w:tab w:val="num" w:pos="720"/>
        </w:tabs>
        <w:spacing w:line="360" w:lineRule="auto"/>
        <w:jc w:val="both"/>
        <w:rPr>
          <w:rFonts w:ascii="Times New Roman" w:hAnsi="Times New Roman" w:cs="Times New Roman"/>
          <w:sz w:val="24"/>
          <w:szCs w:val="24"/>
        </w:rPr>
      </w:pPr>
      <w:r w:rsidRPr="00E14F56">
        <w:rPr>
          <w:rFonts w:ascii="Times New Roman" w:hAnsi="Times New Roman" w:cs="Times New Roman"/>
          <w:b/>
          <w:bCs/>
          <w:sz w:val="24"/>
          <w:szCs w:val="24"/>
        </w:rPr>
        <w:t>Model Training</w:t>
      </w:r>
      <w:r w:rsidRPr="00E14F56">
        <w:rPr>
          <w:rFonts w:ascii="Times New Roman" w:hAnsi="Times New Roman" w:cs="Times New Roman"/>
          <w:sz w:val="24"/>
          <w:szCs w:val="24"/>
        </w:rPr>
        <w:t>:</w:t>
      </w:r>
    </w:p>
    <w:p w14:paraId="2EA754C5" w14:textId="77777777" w:rsidR="00E14F56" w:rsidRPr="00E544A2" w:rsidRDefault="00E14F56" w:rsidP="00FE3114">
      <w:pPr>
        <w:pStyle w:val="ListParagraph"/>
        <w:numPr>
          <w:ilvl w:val="1"/>
          <w:numId w:val="8"/>
        </w:numPr>
        <w:spacing w:line="360" w:lineRule="auto"/>
        <w:jc w:val="both"/>
        <w:rPr>
          <w:rFonts w:ascii="Times New Roman" w:hAnsi="Times New Roman" w:cs="Times New Roman"/>
          <w:sz w:val="24"/>
          <w:szCs w:val="24"/>
        </w:rPr>
      </w:pPr>
      <w:r w:rsidRPr="00E544A2">
        <w:rPr>
          <w:rFonts w:ascii="Times New Roman" w:hAnsi="Times New Roman" w:cs="Times New Roman"/>
          <w:sz w:val="24"/>
          <w:szCs w:val="24"/>
        </w:rPr>
        <w:t>Train the model using unsupervised learning, where the model learns the normal patterns of the time-series data.</w:t>
      </w:r>
    </w:p>
    <w:p w14:paraId="646BD398" w14:textId="77777777" w:rsidR="00E14F56" w:rsidRPr="00E544A2" w:rsidRDefault="00E14F56" w:rsidP="00FE3114">
      <w:pPr>
        <w:pStyle w:val="ListParagraph"/>
        <w:numPr>
          <w:ilvl w:val="1"/>
          <w:numId w:val="8"/>
        </w:numPr>
        <w:spacing w:line="360" w:lineRule="auto"/>
        <w:jc w:val="both"/>
        <w:rPr>
          <w:rFonts w:ascii="Times New Roman" w:hAnsi="Times New Roman" w:cs="Times New Roman"/>
          <w:sz w:val="24"/>
          <w:szCs w:val="24"/>
        </w:rPr>
      </w:pPr>
      <w:r w:rsidRPr="00E544A2">
        <w:rPr>
          <w:rFonts w:ascii="Times New Roman" w:hAnsi="Times New Roman" w:cs="Times New Roman"/>
          <w:sz w:val="24"/>
          <w:szCs w:val="24"/>
        </w:rPr>
        <w:t>Use batch processing to efficiently handle large datasets and prevent memory overload.</w:t>
      </w:r>
    </w:p>
    <w:p w14:paraId="17A159BE" w14:textId="77777777" w:rsidR="00E14F56" w:rsidRPr="00E14F56" w:rsidRDefault="00E14F56" w:rsidP="00FE3114">
      <w:pPr>
        <w:numPr>
          <w:ilvl w:val="0"/>
          <w:numId w:val="6"/>
        </w:numPr>
        <w:tabs>
          <w:tab w:val="num" w:pos="720"/>
        </w:tabs>
        <w:spacing w:line="360" w:lineRule="auto"/>
        <w:jc w:val="both"/>
        <w:rPr>
          <w:rFonts w:ascii="Times New Roman" w:hAnsi="Times New Roman" w:cs="Times New Roman"/>
          <w:sz w:val="24"/>
          <w:szCs w:val="24"/>
        </w:rPr>
      </w:pPr>
      <w:r w:rsidRPr="00E14F56">
        <w:rPr>
          <w:rFonts w:ascii="Times New Roman" w:hAnsi="Times New Roman" w:cs="Times New Roman"/>
          <w:b/>
          <w:bCs/>
          <w:sz w:val="24"/>
          <w:szCs w:val="24"/>
        </w:rPr>
        <w:t>Anomaly Detection</w:t>
      </w:r>
      <w:r w:rsidRPr="00E14F56">
        <w:rPr>
          <w:rFonts w:ascii="Times New Roman" w:hAnsi="Times New Roman" w:cs="Times New Roman"/>
          <w:sz w:val="24"/>
          <w:szCs w:val="24"/>
        </w:rPr>
        <w:t>:</w:t>
      </w:r>
    </w:p>
    <w:p w14:paraId="23FC9A9A" w14:textId="77777777" w:rsidR="00E14F56" w:rsidRPr="00E544A2" w:rsidRDefault="00E14F56" w:rsidP="00FE3114">
      <w:pPr>
        <w:pStyle w:val="ListParagraph"/>
        <w:numPr>
          <w:ilvl w:val="0"/>
          <w:numId w:val="9"/>
        </w:numPr>
        <w:spacing w:line="360" w:lineRule="auto"/>
        <w:jc w:val="both"/>
        <w:rPr>
          <w:rFonts w:ascii="Times New Roman" w:hAnsi="Times New Roman" w:cs="Times New Roman"/>
          <w:sz w:val="24"/>
          <w:szCs w:val="24"/>
        </w:rPr>
      </w:pPr>
      <w:r w:rsidRPr="00E544A2">
        <w:rPr>
          <w:rFonts w:ascii="Times New Roman" w:hAnsi="Times New Roman" w:cs="Times New Roman"/>
          <w:sz w:val="24"/>
          <w:szCs w:val="24"/>
        </w:rPr>
        <w:t>After training, use the model to reconstruct the test data and calculate the reconstruction error.</w:t>
      </w:r>
    </w:p>
    <w:p w14:paraId="2CC3D1D9" w14:textId="77777777" w:rsidR="00E14F56" w:rsidRPr="00E544A2" w:rsidRDefault="00E14F56" w:rsidP="00FE3114">
      <w:pPr>
        <w:pStyle w:val="ListParagraph"/>
        <w:numPr>
          <w:ilvl w:val="0"/>
          <w:numId w:val="9"/>
        </w:numPr>
        <w:spacing w:line="360" w:lineRule="auto"/>
        <w:jc w:val="both"/>
        <w:rPr>
          <w:rFonts w:ascii="Times New Roman" w:hAnsi="Times New Roman" w:cs="Times New Roman"/>
          <w:sz w:val="24"/>
          <w:szCs w:val="24"/>
        </w:rPr>
      </w:pPr>
      <w:r w:rsidRPr="00E544A2">
        <w:rPr>
          <w:rFonts w:ascii="Times New Roman" w:hAnsi="Times New Roman" w:cs="Times New Roman"/>
          <w:sz w:val="24"/>
          <w:szCs w:val="24"/>
        </w:rPr>
        <w:t>Identify anomalies based on the threshold of reconstruction error.</w:t>
      </w:r>
    </w:p>
    <w:p w14:paraId="6F564BBE" w14:textId="77777777" w:rsidR="00E14F56" w:rsidRPr="00E14F56" w:rsidRDefault="00E14F56" w:rsidP="00FE3114">
      <w:pPr>
        <w:numPr>
          <w:ilvl w:val="0"/>
          <w:numId w:val="6"/>
        </w:numPr>
        <w:tabs>
          <w:tab w:val="num" w:pos="720"/>
        </w:tabs>
        <w:spacing w:line="360" w:lineRule="auto"/>
        <w:jc w:val="both"/>
        <w:rPr>
          <w:rFonts w:ascii="Times New Roman" w:hAnsi="Times New Roman" w:cs="Times New Roman"/>
          <w:sz w:val="24"/>
          <w:szCs w:val="24"/>
        </w:rPr>
      </w:pPr>
      <w:r w:rsidRPr="00E14F56">
        <w:rPr>
          <w:rFonts w:ascii="Times New Roman" w:hAnsi="Times New Roman" w:cs="Times New Roman"/>
          <w:b/>
          <w:bCs/>
          <w:sz w:val="24"/>
          <w:szCs w:val="24"/>
        </w:rPr>
        <w:t>Evaluation</w:t>
      </w:r>
      <w:r w:rsidRPr="00E14F56">
        <w:rPr>
          <w:rFonts w:ascii="Times New Roman" w:hAnsi="Times New Roman" w:cs="Times New Roman"/>
          <w:sz w:val="24"/>
          <w:szCs w:val="24"/>
        </w:rPr>
        <w:t>:</w:t>
      </w:r>
    </w:p>
    <w:p w14:paraId="5CA4B707" w14:textId="77777777" w:rsidR="00E14F56" w:rsidRPr="00E544A2" w:rsidRDefault="00E14F56" w:rsidP="00FE3114">
      <w:pPr>
        <w:pStyle w:val="ListParagraph"/>
        <w:numPr>
          <w:ilvl w:val="0"/>
          <w:numId w:val="9"/>
        </w:numPr>
        <w:spacing w:line="360" w:lineRule="auto"/>
        <w:jc w:val="both"/>
        <w:rPr>
          <w:rFonts w:ascii="Times New Roman" w:hAnsi="Times New Roman" w:cs="Times New Roman"/>
          <w:sz w:val="24"/>
          <w:szCs w:val="24"/>
        </w:rPr>
      </w:pPr>
      <w:r w:rsidRPr="00E544A2">
        <w:rPr>
          <w:rFonts w:ascii="Times New Roman" w:hAnsi="Times New Roman" w:cs="Times New Roman"/>
          <w:sz w:val="24"/>
          <w:szCs w:val="24"/>
        </w:rPr>
        <w:t>Evaluate the model by calculating the reconstruction error for both normal and anomalous test data.</w:t>
      </w:r>
    </w:p>
    <w:p w14:paraId="360E5CE3" w14:textId="392E4272" w:rsidR="00E14F56" w:rsidRPr="00E544A2" w:rsidRDefault="00C26D41" w:rsidP="00FE3114">
      <w:pPr>
        <w:pStyle w:val="ListParagraph"/>
        <w:numPr>
          <w:ilvl w:val="0"/>
          <w:numId w:val="9"/>
        </w:numPr>
        <w:spacing w:line="360" w:lineRule="auto"/>
        <w:jc w:val="both"/>
        <w:rPr>
          <w:rFonts w:ascii="Times New Roman" w:hAnsi="Times New Roman" w:cs="Times New Roman"/>
          <w:sz w:val="24"/>
          <w:szCs w:val="24"/>
        </w:rPr>
      </w:pPr>
      <w:r w:rsidRPr="00E544A2">
        <w:rPr>
          <w:rFonts w:ascii="Times New Roman" w:hAnsi="Times New Roman" w:cs="Times New Roman"/>
          <w:sz w:val="24"/>
          <w:szCs w:val="24"/>
        </w:rPr>
        <w:t>Analyse</w:t>
      </w:r>
      <w:r w:rsidR="00E14F56" w:rsidRPr="00E544A2">
        <w:rPr>
          <w:rFonts w:ascii="Times New Roman" w:hAnsi="Times New Roman" w:cs="Times New Roman"/>
          <w:sz w:val="24"/>
          <w:szCs w:val="24"/>
        </w:rPr>
        <w:t xml:space="preserve"> the model's performance in detecting anomalies based on error distribution and visual inspection.</w:t>
      </w:r>
    </w:p>
    <w:p w14:paraId="338B8883" w14:textId="1AC711D3" w:rsidR="00081B9B" w:rsidRDefault="00081B9B" w:rsidP="00FE3114">
      <w:pPr>
        <w:pStyle w:val="NormalWeb"/>
        <w:spacing w:line="360" w:lineRule="auto"/>
        <w:ind w:left="360"/>
        <w:jc w:val="center"/>
      </w:pPr>
    </w:p>
    <w:p w14:paraId="600E4608" w14:textId="20BCBCE6" w:rsidR="00E14F56" w:rsidRDefault="00E14F56" w:rsidP="00FE3114">
      <w:pPr>
        <w:spacing w:line="360" w:lineRule="auto"/>
        <w:jc w:val="both"/>
        <w:rPr>
          <w:rFonts w:ascii="Times New Roman" w:hAnsi="Times New Roman" w:cs="Times New Roman"/>
          <w:sz w:val="24"/>
          <w:szCs w:val="24"/>
        </w:rPr>
      </w:pPr>
    </w:p>
    <w:p w14:paraId="6C089977" w14:textId="77777777" w:rsidR="00081B9B" w:rsidRDefault="00081B9B" w:rsidP="00FE3114">
      <w:pPr>
        <w:spacing w:line="360" w:lineRule="auto"/>
        <w:jc w:val="both"/>
        <w:rPr>
          <w:rFonts w:ascii="Times New Roman" w:hAnsi="Times New Roman" w:cs="Times New Roman"/>
          <w:sz w:val="24"/>
          <w:szCs w:val="24"/>
        </w:rPr>
      </w:pPr>
    </w:p>
    <w:p w14:paraId="75CD08C0" w14:textId="77777777" w:rsidR="00DA7DC1" w:rsidRDefault="00DA7DC1" w:rsidP="00FE3114">
      <w:pPr>
        <w:spacing w:line="360" w:lineRule="auto"/>
        <w:jc w:val="both"/>
        <w:rPr>
          <w:rFonts w:ascii="Times New Roman" w:hAnsi="Times New Roman" w:cs="Times New Roman"/>
          <w:sz w:val="24"/>
          <w:szCs w:val="24"/>
        </w:rPr>
      </w:pPr>
    </w:p>
    <w:p w14:paraId="024B5249" w14:textId="77777777" w:rsidR="00DA7DC1" w:rsidRDefault="00DA7DC1" w:rsidP="00FE3114">
      <w:pPr>
        <w:spacing w:line="360" w:lineRule="auto"/>
        <w:jc w:val="both"/>
        <w:rPr>
          <w:rFonts w:ascii="Times New Roman" w:hAnsi="Times New Roman" w:cs="Times New Roman"/>
          <w:sz w:val="24"/>
          <w:szCs w:val="24"/>
        </w:rPr>
      </w:pPr>
    </w:p>
    <w:p w14:paraId="14D5E54A" w14:textId="77777777" w:rsidR="00DA7DC1" w:rsidRDefault="00DA7DC1" w:rsidP="00FE3114">
      <w:pPr>
        <w:spacing w:line="360" w:lineRule="auto"/>
        <w:jc w:val="both"/>
        <w:rPr>
          <w:rFonts w:ascii="Times New Roman" w:hAnsi="Times New Roman" w:cs="Times New Roman"/>
          <w:sz w:val="24"/>
          <w:szCs w:val="24"/>
        </w:rPr>
      </w:pPr>
    </w:p>
    <w:p w14:paraId="308AE272" w14:textId="77777777" w:rsidR="00DA7DC1" w:rsidRDefault="00DA7DC1" w:rsidP="00FE3114">
      <w:pPr>
        <w:spacing w:line="360" w:lineRule="auto"/>
        <w:jc w:val="both"/>
        <w:rPr>
          <w:rFonts w:ascii="Times New Roman" w:hAnsi="Times New Roman" w:cs="Times New Roman"/>
          <w:sz w:val="24"/>
          <w:szCs w:val="24"/>
        </w:rPr>
      </w:pPr>
    </w:p>
    <w:p w14:paraId="12E6B033" w14:textId="77777777" w:rsidR="00081B9B" w:rsidRDefault="00081B9B" w:rsidP="00FE3114">
      <w:pPr>
        <w:spacing w:line="360" w:lineRule="auto"/>
        <w:jc w:val="both"/>
        <w:rPr>
          <w:rFonts w:ascii="Times New Roman" w:hAnsi="Times New Roman" w:cs="Times New Roman"/>
          <w:sz w:val="24"/>
          <w:szCs w:val="24"/>
        </w:rPr>
      </w:pPr>
    </w:p>
    <w:p w14:paraId="1FC9CCD8" w14:textId="77777777" w:rsidR="00C6447B" w:rsidRDefault="00C6447B" w:rsidP="00FD39E7">
      <w:pPr>
        <w:pStyle w:val="Heading1"/>
      </w:pPr>
    </w:p>
    <w:p w14:paraId="1EA18B62" w14:textId="4079E819" w:rsidR="00E14F56" w:rsidRPr="00E14F56" w:rsidRDefault="00E544A2" w:rsidP="00FD39E7">
      <w:pPr>
        <w:pStyle w:val="Heading1"/>
      </w:pPr>
      <w:bookmarkStart w:id="32" w:name="_Toc182509978"/>
      <w:r>
        <w:t xml:space="preserve">Chapter </w:t>
      </w:r>
      <w:r w:rsidR="00F41250">
        <w:t>6</w:t>
      </w:r>
      <w:r>
        <w:t xml:space="preserve">: </w:t>
      </w:r>
      <w:r w:rsidR="00E14F56" w:rsidRPr="00E14F56">
        <w:t>Work Done</w:t>
      </w:r>
      <w:bookmarkEnd w:id="32"/>
    </w:p>
    <w:p w14:paraId="382F6FA6" w14:textId="77777777" w:rsidR="009C1CF4" w:rsidRPr="009C1CF4" w:rsidRDefault="009C1CF4" w:rsidP="00FE3114">
      <w:pPr>
        <w:spacing w:line="360" w:lineRule="auto"/>
        <w:jc w:val="both"/>
        <w:rPr>
          <w:rFonts w:ascii="Times New Roman" w:hAnsi="Times New Roman" w:cs="Times New Roman"/>
          <w:b/>
          <w:bCs/>
          <w:sz w:val="24"/>
          <w:szCs w:val="24"/>
        </w:rPr>
      </w:pPr>
      <w:r w:rsidRPr="009C1CF4">
        <w:rPr>
          <w:rFonts w:ascii="Times New Roman" w:hAnsi="Times New Roman" w:cs="Times New Roman"/>
          <w:b/>
          <w:bCs/>
          <w:sz w:val="24"/>
          <w:szCs w:val="24"/>
        </w:rPr>
        <w:t>6.1. Data Preparation</w:t>
      </w:r>
    </w:p>
    <w:p w14:paraId="0EDAFD7D" w14:textId="77777777" w:rsidR="009C1CF4" w:rsidRPr="009C1CF4" w:rsidRDefault="009C1CF4" w:rsidP="00FE3114">
      <w:pPr>
        <w:spacing w:line="360" w:lineRule="auto"/>
        <w:jc w:val="both"/>
        <w:rPr>
          <w:rFonts w:ascii="Times New Roman" w:hAnsi="Times New Roman" w:cs="Times New Roman"/>
          <w:sz w:val="24"/>
          <w:szCs w:val="24"/>
        </w:rPr>
      </w:pPr>
      <w:r w:rsidRPr="009C1CF4">
        <w:rPr>
          <w:rFonts w:ascii="Times New Roman" w:hAnsi="Times New Roman" w:cs="Times New Roman"/>
          <w:sz w:val="24"/>
          <w:szCs w:val="24"/>
        </w:rPr>
        <w:t>The first step in the project was to process and prepare the raw time series data collected from sensors. The key tasks involved in data preparation were:</w:t>
      </w:r>
    </w:p>
    <w:p w14:paraId="023B5125" w14:textId="77777777" w:rsidR="009C1CF4" w:rsidRPr="009C1CF4" w:rsidRDefault="009C1CF4" w:rsidP="00FE3114">
      <w:pPr>
        <w:numPr>
          <w:ilvl w:val="0"/>
          <w:numId w:val="12"/>
        </w:numPr>
        <w:spacing w:line="360" w:lineRule="auto"/>
        <w:jc w:val="both"/>
        <w:rPr>
          <w:rFonts w:ascii="Times New Roman" w:hAnsi="Times New Roman" w:cs="Times New Roman"/>
          <w:sz w:val="24"/>
          <w:szCs w:val="24"/>
        </w:rPr>
      </w:pPr>
      <w:r w:rsidRPr="009C1CF4">
        <w:rPr>
          <w:rFonts w:ascii="Times New Roman" w:hAnsi="Times New Roman" w:cs="Times New Roman"/>
          <w:b/>
          <w:bCs/>
          <w:sz w:val="24"/>
          <w:szCs w:val="24"/>
        </w:rPr>
        <w:t>Aggregation of Data</w:t>
      </w:r>
      <w:r w:rsidRPr="009C1CF4">
        <w:rPr>
          <w:rFonts w:ascii="Times New Roman" w:hAnsi="Times New Roman" w:cs="Times New Roman"/>
          <w:sz w:val="24"/>
          <w:szCs w:val="24"/>
        </w:rPr>
        <w:t>: The raw sensor data, which was originally collected at 5-minute intervals, was aggregated into 30-minute intervals to reduce the granularity and improve the model's ability to detect trends and patterns over longer periods.</w:t>
      </w:r>
    </w:p>
    <w:p w14:paraId="38A4BCC7" w14:textId="77777777" w:rsidR="009C1CF4" w:rsidRPr="009C1CF4" w:rsidRDefault="009C1CF4" w:rsidP="00FE3114">
      <w:pPr>
        <w:numPr>
          <w:ilvl w:val="0"/>
          <w:numId w:val="12"/>
        </w:numPr>
        <w:spacing w:line="360" w:lineRule="auto"/>
        <w:jc w:val="both"/>
        <w:rPr>
          <w:rFonts w:ascii="Times New Roman" w:hAnsi="Times New Roman" w:cs="Times New Roman"/>
          <w:sz w:val="24"/>
          <w:szCs w:val="24"/>
        </w:rPr>
      </w:pPr>
      <w:r w:rsidRPr="009C1CF4">
        <w:rPr>
          <w:rFonts w:ascii="Times New Roman" w:hAnsi="Times New Roman" w:cs="Times New Roman"/>
          <w:b/>
          <w:bCs/>
          <w:sz w:val="24"/>
          <w:szCs w:val="24"/>
        </w:rPr>
        <w:t>Handling Missing Data</w:t>
      </w:r>
      <w:r w:rsidRPr="009C1CF4">
        <w:rPr>
          <w:rFonts w:ascii="Times New Roman" w:hAnsi="Times New Roman" w:cs="Times New Roman"/>
          <w:sz w:val="24"/>
          <w:szCs w:val="24"/>
        </w:rPr>
        <w:t>: Due to the presence of missing data points in the sensor readings, linear interpolation methods were used to fill in missing values. This ensured that the dataset remained complete, which is important for training an effective model.</w:t>
      </w:r>
    </w:p>
    <w:p w14:paraId="22EAEAF3" w14:textId="77777777" w:rsidR="009C1CF4" w:rsidRPr="009C1CF4" w:rsidRDefault="009C1CF4" w:rsidP="00FE3114">
      <w:pPr>
        <w:spacing w:line="360" w:lineRule="auto"/>
        <w:jc w:val="both"/>
        <w:rPr>
          <w:rFonts w:ascii="Times New Roman" w:hAnsi="Times New Roman" w:cs="Times New Roman"/>
          <w:b/>
          <w:bCs/>
          <w:sz w:val="24"/>
          <w:szCs w:val="24"/>
        </w:rPr>
      </w:pPr>
      <w:r w:rsidRPr="009C1CF4">
        <w:rPr>
          <w:rFonts w:ascii="Times New Roman" w:hAnsi="Times New Roman" w:cs="Times New Roman"/>
          <w:b/>
          <w:bCs/>
          <w:sz w:val="24"/>
          <w:szCs w:val="24"/>
        </w:rPr>
        <w:t>6.2. Model Development</w:t>
      </w:r>
    </w:p>
    <w:p w14:paraId="29442FCA" w14:textId="77777777" w:rsidR="009C1CF4" w:rsidRPr="009C1CF4" w:rsidRDefault="009C1CF4" w:rsidP="00FE3114">
      <w:pPr>
        <w:spacing w:line="360" w:lineRule="auto"/>
        <w:jc w:val="both"/>
        <w:rPr>
          <w:rFonts w:ascii="Times New Roman" w:hAnsi="Times New Roman" w:cs="Times New Roman"/>
          <w:sz w:val="24"/>
          <w:szCs w:val="24"/>
        </w:rPr>
      </w:pPr>
      <w:r w:rsidRPr="009C1CF4">
        <w:rPr>
          <w:rFonts w:ascii="Times New Roman" w:hAnsi="Times New Roman" w:cs="Times New Roman"/>
          <w:sz w:val="24"/>
          <w:szCs w:val="24"/>
        </w:rPr>
        <w:t>The next step was to implement the Transformer-based Autoencoder architecture, which was designed to learn patterns in the time series data and detect anomalies. The tasks performed during model development included:</w:t>
      </w:r>
    </w:p>
    <w:p w14:paraId="37EA251C" w14:textId="77777777" w:rsidR="009C1CF4" w:rsidRPr="009C1CF4" w:rsidRDefault="009C1CF4" w:rsidP="00FE3114">
      <w:pPr>
        <w:numPr>
          <w:ilvl w:val="0"/>
          <w:numId w:val="13"/>
        </w:numPr>
        <w:spacing w:line="360" w:lineRule="auto"/>
        <w:jc w:val="both"/>
        <w:rPr>
          <w:rFonts w:ascii="Times New Roman" w:hAnsi="Times New Roman" w:cs="Times New Roman"/>
          <w:sz w:val="24"/>
          <w:szCs w:val="24"/>
        </w:rPr>
      </w:pPr>
      <w:r w:rsidRPr="009C1CF4">
        <w:rPr>
          <w:rFonts w:ascii="Times New Roman" w:hAnsi="Times New Roman" w:cs="Times New Roman"/>
          <w:b/>
          <w:bCs/>
          <w:sz w:val="24"/>
          <w:szCs w:val="24"/>
        </w:rPr>
        <w:t>Transformer-based Autoencoder Architecture</w:t>
      </w:r>
      <w:r w:rsidRPr="009C1CF4">
        <w:rPr>
          <w:rFonts w:ascii="Times New Roman" w:hAnsi="Times New Roman" w:cs="Times New Roman"/>
          <w:sz w:val="24"/>
          <w:szCs w:val="24"/>
        </w:rPr>
        <w:t>:</w:t>
      </w:r>
    </w:p>
    <w:p w14:paraId="2C9E7D03" w14:textId="77777777" w:rsidR="009C1CF4" w:rsidRDefault="009C1CF4" w:rsidP="00FE3114">
      <w:pPr>
        <w:numPr>
          <w:ilvl w:val="1"/>
          <w:numId w:val="13"/>
        </w:numPr>
        <w:spacing w:line="360" w:lineRule="auto"/>
        <w:jc w:val="both"/>
        <w:rPr>
          <w:rFonts w:ascii="Times New Roman" w:hAnsi="Times New Roman" w:cs="Times New Roman"/>
          <w:sz w:val="24"/>
          <w:szCs w:val="24"/>
        </w:rPr>
      </w:pPr>
      <w:r w:rsidRPr="009C1CF4">
        <w:rPr>
          <w:rFonts w:ascii="Times New Roman" w:hAnsi="Times New Roman" w:cs="Times New Roman"/>
          <w:sz w:val="24"/>
          <w:szCs w:val="24"/>
        </w:rPr>
        <w:t>The model was implemented using TensorFlow and Keras. This architecture includes both an encoder and a decoder, with the encoder learning to extract features and the decoder reconstructing the original input sequence.</w:t>
      </w:r>
    </w:p>
    <w:p w14:paraId="6F40A934" w14:textId="77777777" w:rsidR="00C6447B" w:rsidRDefault="009A06C6" w:rsidP="00C6447B">
      <w:pPr>
        <w:pStyle w:val="NormalWeb"/>
        <w:keepNext/>
        <w:spacing w:line="360" w:lineRule="auto"/>
        <w:ind w:left="360"/>
        <w:jc w:val="center"/>
      </w:pPr>
      <w:r w:rsidRPr="009A06C6">
        <w:rPr>
          <w:noProof/>
        </w:rPr>
        <w:lastRenderedPageBreak/>
        <w:drawing>
          <wp:inline distT="0" distB="0" distL="0" distR="0" wp14:anchorId="7AAF642B" wp14:editId="1B9BA340">
            <wp:extent cx="3513908" cy="2344933"/>
            <wp:effectExtent l="0" t="0" r="0" b="0"/>
            <wp:docPr id="6485050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30566" cy="2356049"/>
                    </a:xfrm>
                    <a:prstGeom prst="rect">
                      <a:avLst/>
                    </a:prstGeom>
                    <a:noFill/>
                    <a:ln>
                      <a:noFill/>
                    </a:ln>
                  </pic:spPr>
                </pic:pic>
              </a:graphicData>
            </a:graphic>
          </wp:inline>
        </w:drawing>
      </w:r>
    </w:p>
    <w:p w14:paraId="49333693" w14:textId="50C18779" w:rsidR="008B48CA" w:rsidRPr="00C6447B" w:rsidRDefault="00C6447B" w:rsidP="00545D29">
      <w:pPr>
        <w:pStyle w:val="Heading2"/>
      </w:pPr>
      <w:bookmarkStart w:id="33" w:name="_Toc182509869"/>
      <w:r w:rsidRPr="00C6447B">
        <w:t>Figure 6.1: Transformer-based Autoencoder Architecture</w:t>
      </w:r>
      <w:bookmarkEnd w:id="33"/>
    </w:p>
    <w:p w14:paraId="646A45EC" w14:textId="77777777" w:rsidR="00901755" w:rsidRPr="009C1CF4" w:rsidRDefault="00901755" w:rsidP="00FE3114">
      <w:pPr>
        <w:numPr>
          <w:ilvl w:val="0"/>
          <w:numId w:val="13"/>
        </w:numPr>
        <w:spacing w:line="360" w:lineRule="auto"/>
        <w:jc w:val="both"/>
        <w:rPr>
          <w:rFonts w:ascii="Times New Roman" w:hAnsi="Times New Roman" w:cs="Times New Roman"/>
          <w:sz w:val="24"/>
          <w:szCs w:val="24"/>
        </w:rPr>
      </w:pPr>
      <w:r w:rsidRPr="009C1CF4">
        <w:rPr>
          <w:rFonts w:ascii="Times New Roman" w:hAnsi="Times New Roman" w:cs="Times New Roman"/>
          <w:b/>
          <w:bCs/>
          <w:sz w:val="24"/>
          <w:szCs w:val="24"/>
        </w:rPr>
        <w:t>Positional Encoding</w:t>
      </w:r>
      <w:r w:rsidRPr="009C1CF4">
        <w:rPr>
          <w:rFonts w:ascii="Times New Roman" w:hAnsi="Times New Roman" w:cs="Times New Roman"/>
          <w:sz w:val="24"/>
          <w:szCs w:val="24"/>
        </w:rPr>
        <w:t>:</w:t>
      </w:r>
    </w:p>
    <w:p w14:paraId="5C094BF2" w14:textId="77777777" w:rsidR="00901755" w:rsidRDefault="00901755" w:rsidP="00FE3114">
      <w:pPr>
        <w:numPr>
          <w:ilvl w:val="1"/>
          <w:numId w:val="13"/>
        </w:numPr>
        <w:tabs>
          <w:tab w:val="clear" w:pos="1080"/>
          <w:tab w:val="num" w:pos="720"/>
        </w:tabs>
        <w:spacing w:line="360" w:lineRule="auto"/>
        <w:ind w:left="720"/>
        <w:jc w:val="both"/>
        <w:rPr>
          <w:rFonts w:ascii="Times New Roman" w:hAnsi="Times New Roman" w:cs="Times New Roman"/>
          <w:sz w:val="24"/>
          <w:szCs w:val="24"/>
        </w:rPr>
      </w:pPr>
      <w:r w:rsidRPr="009C1CF4">
        <w:rPr>
          <w:rFonts w:ascii="Times New Roman" w:hAnsi="Times New Roman" w:cs="Times New Roman"/>
          <w:sz w:val="24"/>
          <w:szCs w:val="24"/>
        </w:rPr>
        <w:t>A critical component of the model is positional encoding, which is used to inject time-dependent information into the input data. This allows the Transformer model to understand the temporal relationships between data points in the sequence. The encoding was based on a sine-cosine function, allowing the model to capture temporal dependencies in the time-series data.</w:t>
      </w:r>
    </w:p>
    <w:p w14:paraId="73218765" w14:textId="77777777" w:rsidR="00C6447B" w:rsidRPr="00C6447B" w:rsidRDefault="00901755" w:rsidP="003206B8">
      <w:pPr>
        <w:keepNext/>
        <w:spacing w:line="360" w:lineRule="auto"/>
        <w:ind w:left="720"/>
        <w:jc w:val="center"/>
        <w:rPr>
          <w:rFonts w:ascii="Times New Roman" w:hAnsi="Times New Roman" w:cs="Times New Roman"/>
        </w:rPr>
      </w:pPr>
      <w:r w:rsidRPr="00C6447B">
        <w:rPr>
          <w:rFonts w:ascii="Times New Roman" w:hAnsi="Times New Roman" w:cs="Times New Roman"/>
          <w:noProof/>
          <w:sz w:val="24"/>
          <w:szCs w:val="24"/>
        </w:rPr>
        <w:drawing>
          <wp:inline distT="0" distB="0" distL="0" distR="0" wp14:anchorId="5AC0AC5F" wp14:editId="2CA197BF">
            <wp:extent cx="3294284" cy="1790700"/>
            <wp:effectExtent l="0" t="0" r="1905" b="0"/>
            <wp:docPr id="138739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90893" name=""/>
                    <pic:cNvPicPr/>
                  </pic:nvPicPr>
                  <pic:blipFill>
                    <a:blip r:embed="rId18"/>
                    <a:stretch>
                      <a:fillRect/>
                    </a:stretch>
                  </pic:blipFill>
                  <pic:spPr>
                    <a:xfrm>
                      <a:off x="0" y="0"/>
                      <a:ext cx="3298233" cy="1792846"/>
                    </a:xfrm>
                    <a:prstGeom prst="rect">
                      <a:avLst/>
                    </a:prstGeom>
                  </pic:spPr>
                </pic:pic>
              </a:graphicData>
            </a:graphic>
          </wp:inline>
        </w:drawing>
      </w:r>
    </w:p>
    <w:p w14:paraId="516680DC" w14:textId="464E2D10" w:rsidR="00901755" w:rsidRPr="00C6447B" w:rsidRDefault="00C6447B" w:rsidP="003206B8">
      <w:pPr>
        <w:pStyle w:val="Heading2"/>
        <w:ind w:firstLine="720"/>
        <w:rPr>
          <w:sz w:val="24"/>
          <w:szCs w:val="24"/>
        </w:rPr>
      </w:pPr>
      <w:bookmarkStart w:id="34" w:name="_Toc182505255"/>
      <w:bookmarkStart w:id="35" w:name="_Toc182506056"/>
      <w:bookmarkStart w:id="36" w:name="_Toc182509870"/>
      <w:r w:rsidRPr="00C6447B">
        <w:t>Figure 6.</w:t>
      </w:r>
      <w:fldSimple w:instr=" SEQ Figure \* ARABIC ">
        <w:r w:rsidR="008A7F4E">
          <w:rPr>
            <w:noProof/>
          </w:rPr>
          <w:t>2</w:t>
        </w:r>
      </w:fldSimple>
      <w:r w:rsidRPr="00C6447B">
        <w:t xml:space="preserve">: </w:t>
      </w:r>
      <w:r w:rsidRPr="00545D29">
        <w:t>Positional</w:t>
      </w:r>
      <w:r w:rsidRPr="00C6447B">
        <w:t xml:space="preserve"> Encoding</w:t>
      </w:r>
      <w:bookmarkEnd w:id="34"/>
      <w:bookmarkEnd w:id="35"/>
      <w:bookmarkEnd w:id="36"/>
    </w:p>
    <w:p w14:paraId="7366EE77" w14:textId="15290712" w:rsidR="00B67232" w:rsidRDefault="00B67232" w:rsidP="00FE3114">
      <w:pPr>
        <w:pStyle w:val="NormalWeb"/>
        <w:numPr>
          <w:ilvl w:val="0"/>
          <w:numId w:val="20"/>
        </w:numPr>
        <w:spacing w:line="360" w:lineRule="auto"/>
        <w:ind w:left="360"/>
        <w:jc w:val="both"/>
      </w:pPr>
      <w:r w:rsidRPr="00B67232">
        <w:rPr>
          <w:b/>
          <w:bCs/>
        </w:rPr>
        <w:t>Encoder</w:t>
      </w:r>
      <w:r w:rsidR="002817ED">
        <w:rPr>
          <w:b/>
          <w:bCs/>
        </w:rPr>
        <w:t xml:space="preserve"> </w:t>
      </w:r>
      <w:r w:rsidRPr="00B67232">
        <w:rPr>
          <w:b/>
          <w:bCs/>
        </w:rPr>
        <w:t>(Understanding Sequence Data):</w:t>
      </w:r>
      <w:r>
        <w:t xml:space="preserve"> The encoder is responsible for learning relationships within the input sequence and transforming it into a feature representation. The encoder architecture includes the following components:</w:t>
      </w:r>
    </w:p>
    <w:p w14:paraId="6D7231E9" w14:textId="04841576" w:rsidR="00B67232" w:rsidRDefault="00B67232" w:rsidP="00FE3114">
      <w:pPr>
        <w:pStyle w:val="NormalWeb"/>
        <w:numPr>
          <w:ilvl w:val="0"/>
          <w:numId w:val="21"/>
        </w:numPr>
        <w:spacing w:line="360" w:lineRule="auto"/>
        <w:ind w:left="720"/>
        <w:jc w:val="both"/>
      </w:pPr>
      <w:r w:rsidRPr="00B67232">
        <w:rPr>
          <w:b/>
          <w:bCs/>
        </w:rPr>
        <w:t>1D Convolutional Layer:</w:t>
      </w:r>
      <w:r>
        <w:t xml:space="preserve"> This layer is applied to the input time series data to capture local patterns and dependencies within the sequence. It helps the model identify important features at different time steps.</w:t>
      </w:r>
    </w:p>
    <w:p w14:paraId="7FCBFD84" w14:textId="5FD1AD12" w:rsidR="00B67232" w:rsidRDefault="00B67232" w:rsidP="00FE3114">
      <w:pPr>
        <w:pStyle w:val="NormalWeb"/>
        <w:numPr>
          <w:ilvl w:val="0"/>
          <w:numId w:val="21"/>
        </w:numPr>
        <w:spacing w:line="360" w:lineRule="auto"/>
        <w:ind w:left="720"/>
        <w:jc w:val="both"/>
      </w:pPr>
      <w:r w:rsidRPr="00B67232">
        <w:rPr>
          <w:b/>
          <w:bCs/>
        </w:rPr>
        <w:lastRenderedPageBreak/>
        <w:t>Multi-Head Attention:</w:t>
      </w:r>
      <w:r>
        <w:t xml:space="preserve"> Multi-head attention enables the model to capture relationships between different parts of the input sequence simultaneously. It helps the model focus on various segments of the data and learn the global dependencies in the time series.</w:t>
      </w:r>
    </w:p>
    <w:p w14:paraId="463B9426" w14:textId="298457F2" w:rsidR="00B67232" w:rsidRDefault="00B67232" w:rsidP="00FE3114">
      <w:pPr>
        <w:pStyle w:val="NormalWeb"/>
        <w:numPr>
          <w:ilvl w:val="0"/>
          <w:numId w:val="21"/>
        </w:numPr>
        <w:spacing w:line="360" w:lineRule="auto"/>
        <w:ind w:left="720"/>
        <w:jc w:val="both"/>
      </w:pPr>
      <w:r w:rsidRPr="00B67232">
        <w:rPr>
          <w:b/>
          <w:bCs/>
        </w:rPr>
        <w:t>Layer Normalization and Dropout:</w:t>
      </w:r>
      <w:r>
        <w:rPr>
          <w:b/>
          <w:bCs/>
        </w:rPr>
        <w:t xml:space="preserve"> </w:t>
      </w:r>
      <w:r>
        <w:t>Layer normalization is applied to stabilize and normalize activations across the batch, helping to improve training speed and stability. Dropout is used as a regularization technique to reduce overfitting during training.</w:t>
      </w:r>
    </w:p>
    <w:p w14:paraId="576E7464" w14:textId="1EB8A36F" w:rsidR="00B67232" w:rsidRDefault="00B67232" w:rsidP="00FE3114">
      <w:pPr>
        <w:pStyle w:val="NormalWeb"/>
        <w:numPr>
          <w:ilvl w:val="0"/>
          <w:numId w:val="21"/>
        </w:numPr>
        <w:spacing w:line="360" w:lineRule="auto"/>
        <w:ind w:left="720"/>
        <w:jc w:val="both"/>
      </w:pPr>
      <w:r w:rsidRPr="00B67232">
        <w:rPr>
          <w:b/>
          <w:bCs/>
        </w:rPr>
        <w:t xml:space="preserve">Residual Connection: </w:t>
      </w:r>
      <w:r w:rsidRPr="00B67232">
        <w:t>T</w:t>
      </w:r>
      <w:r>
        <w:t>he residual connection ensures that important information is preserved throughout the encoding process. It helps avoid issues like vanishing gradients and allows the model to retain more information from the original input.</w:t>
      </w:r>
    </w:p>
    <w:p w14:paraId="6C1B2871" w14:textId="4ABE9509" w:rsidR="00B67232" w:rsidRDefault="00B67232" w:rsidP="00FE3114">
      <w:pPr>
        <w:pStyle w:val="NormalWeb"/>
        <w:numPr>
          <w:ilvl w:val="0"/>
          <w:numId w:val="21"/>
        </w:numPr>
        <w:spacing w:line="360" w:lineRule="auto"/>
        <w:ind w:left="720"/>
        <w:jc w:val="both"/>
      </w:pPr>
      <w:r w:rsidRPr="00B67232">
        <w:rPr>
          <w:b/>
          <w:bCs/>
        </w:rPr>
        <w:t>Global Average Pooling:</w:t>
      </w:r>
      <w:r>
        <w:t xml:space="preserve"> This layer aggregates the features extracted by the encoder, reducing the dimensionality of the data and preparing it for the decoder.</w:t>
      </w:r>
    </w:p>
    <w:p w14:paraId="6BF6E2FC" w14:textId="77777777" w:rsidR="00C6447B" w:rsidRDefault="00901755" w:rsidP="00C6447B">
      <w:pPr>
        <w:pStyle w:val="NormalWeb"/>
        <w:keepNext/>
        <w:spacing w:line="360" w:lineRule="auto"/>
        <w:ind w:left="1080"/>
        <w:jc w:val="center"/>
      </w:pPr>
      <w:r>
        <w:rPr>
          <w:noProof/>
        </w:rPr>
        <w:drawing>
          <wp:inline distT="0" distB="0" distL="0" distR="0" wp14:anchorId="09818932" wp14:editId="2D6E5A1B">
            <wp:extent cx="4669182" cy="2685549"/>
            <wp:effectExtent l="0" t="0" r="0" b="635"/>
            <wp:docPr id="12603716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69182" cy="2685549"/>
                    </a:xfrm>
                    <a:prstGeom prst="rect">
                      <a:avLst/>
                    </a:prstGeom>
                    <a:noFill/>
                    <a:ln>
                      <a:noFill/>
                    </a:ln>
                  </pic:spPr>
                </pic:pic>
              </a:graphicData>
            </a:graphic>
          </wp:inline>
        </w:drawing>
      </w:r>
    </w:p>
    <w:p w14:paraId="6331064F" w14:textId="2C79EE8D" w:rsidR="00901755" w:rsidRPr="00C6447B" w:rsidRDefault="00C6447B" w:rsidP="00545D29">
      <w:pPr>
        <w:pStyle w:val="Heading2"/>
      </w:pPr>
      <w:bookmarkStart w:id="37" w:name="_Toc182505256"/>
      <w:bookmarkStart w:id="38" w:name="_Toc182506057"/>
      <w:bookmarkStart w:id="39" w:name="_Toc182509871"/>
      <w:r w:rsidRPr="00C6447B">
        <w:t>Figure 6.</w:t>
      </w:r>
      <w:fldSimple w:instr=" SEQ Figure \* ARABIC ">
        <w:r w:rsidR="008A7F4E">
          <w:rPr>
            <w:noProof/>
          </w:rPr>
          <w:t>3</w:t>
        </w:r>
      </w:fldSimple>
      <w:r w:rsidRPr="00C6447B">
        <w:t>: Encoder and Decoder Architecture</w:t>
      </w:r>
      <w:bookmarkEnd w:id="37"/>
      <w:bookmarkEnd w:id="38"/>
      <w:bookmarkEnd w:id="39"/>
    </w:p>
    <w:p w14:paraId="284B7867" w14:textId="0274EBE8" w:rsidR="00B67232" w:rsidRDefault="00B67232" w:rsidP="00FE3114">
      <w:pPr>
        <w:pStyle w:val="NormalWeb"/>
        <w:numPr>
          <w:ilvl w:val="0"/>
          <w:numId w:val="22"/>
        </w:numPr>
        <w:spacing w:line="360" w:lineRule="auto"/>
        <w:jc w:val="both"/>
      </w:pPr>
      <w:r w:rsidRPr="00402A61">
        <w:rPr>
          <w:b/>
          <w:bCs/>
        </w:rPr>
        <w:t>Decoder:</w:t>
      </w:r>
      <w:r>
        <w:t xml:space="preserve"> Reconstructing the Sequence The decoder is responsible for reconstructing the original time series data from the encoded features. It aims to minimize the reconstruction error, which is critical for anomaly detection. The decoder's structure includes the following:</w:t>
      </w:r>
    </w:p>
    <w:p w14:paraId="71CCA2AD" w14:textId="475C45A6" w:rsidR="00B67232" w:rsidRDefault="00B67232" w:rsidP="00FE3114">
      <w:pPr>
        <w:pStyle w:val="NormalWeb"/>
        <w:numPr>
          <w:ilvl w:val="0"/>
          <w:numId w:val="23"/>
        </w:numPr>
        <w:spacing w:line="360" w:lineRule="auto"/>
        <w:jc w:val="both"/>
      </w:pPr>
      <w:r w:rsidRPr="00901755">
        <w:rPr>
          <w:b/>
          <w:bCs/>
        </w:rPr>
        <w:t>LSTM Layer:</w:t>
      </w:r>
      <w:r w:rsidR="00901755">
        <w:t xml:space="preserve"> </w:t>
      </w:r>
      <w:r>
        <w:t>The output from the encoder is passed through an LSTM layer. The LSTM layer helps model long-term dependencies and reconstruct the time series sequence by processing sequential data.</w:t>
      </w:r>
    </w:p>
    <w:p w14:paraId="7138DB7E" w14:textId="22C073D2" w:rsidR="00BD3582" w:rsidRPr="00402A61" w:rsidRDefault="00B67232" w:rsidP="00FE3114">
      <w:pPr>
        <w:pStyle w:val="NormalWeb"/>
        <w:numPr>
          <w:ilvl w:val="0"/>
          <w:numId w:val="23"/>
        </w:numPr>
        <w:spacing w:line="360" w:lineRule="auto"/>
        <w:jc w:val="both"/>
      </w:pPr>
      <w:r w:rsidRPr="00901755">
        <w:rPr>
          <w:b/>
          <w:bCs/>
        </w:rPr>
        <w:lastRenderedPageBreak/>
        <w:t>Time Distributed Dense Layers:</w:t>
      </w:r>
      <w:r>
        <w:t xml:space="preserve"> These layers are applied independently to each time step in the sequence to produce the final output, which is the reconstructed version of the original time series input.</w:t>
      </w:r>
    </w:p>
    <w:p w14:paraId="346904A9" w14:textId="77777777" w:rsidR="009C1CF4" w:rsidRPr="009C1CF4" w:rsidRDefault="009C1CF4" w:rsidP="00FE3114">
      <w:pPr>
        <w:spacing w:line="360" w:lineRule="auto"/>
        <w:jc w:val="both"/>
        <w:rPr>
          <w:rFonts w:ascii="Times New Roman" w:hAnsi="Times New Roman" w:cs="Times New Roman"/>
          <w:b/>
          <w:bCs/>
          <w:sz w:val="24"/>
          <w:szCs w:val="24"/>
        </w:rPr>
      </w:pPr>
      <w:r w:rsidRPr="009C1CF4">
        <w:rPr>
          <w:rFonts w:ascii="Times New Roman" w:hAnsi="Times New Roman" w:cs="Times New Roman"/>
          <w:b/>
          <w:bCs/>
          <w:sz w:val="24"/>
          <w:szCs w:val="24"/>
        </w:rPr>
        <w:t>6.3. Training and Optimization</w:t>
      </w:r>
    </w:p>
    <w:p w14:paraId="712782CB" w14:textId="1C1B5482" w:rsidR="009A06C6" w:rsidRPr="009C1CF4" w:rsidRDefault="009C1CF4" w:rsidP="00FE3114">
      <w:pPr>
        <w:spacing w:line="360" w:lineRule="auto"/>
        <w:jc w:val="both"/>
        <w:rPr>
          <w:rFonts w:ascii="Times New Roman" w:hAnsi="Times New Roman" w:cs="Times New Roman"/>
          <w:sz w:val="24"/>
          <w:szCs w:val="24"/>
        </w:rPr>
      </w:pPr>
      <w:r w:rsidRPr="009C1CF4">
        <w:rPr>
          <w:rFonts w:ascii="Times New Roman" w:hAnsi="Times New Roman" w:cs="Times New Roman"/>
          <w:sz w:val="24"/>
          <w:szCs w:val="24"/>
        </w:rPr>
        <w:t>Once the model architecture was developed, the next task was to train and optimize the model. The following steps were undertaken to ensure efficient training and model optimization:</w:t>
      </w:r>
    </w:p>
    <w:p w14:paraId="4AEDE4C8" w14:textId="77777777" w:rsidR="009C1CF4" w:rsidRPr="009C1CF4" w:rsidRDefault="009C1CF4" w:rsidP="00FE3114">
      <w:pPr>
        <w:numPr>
          <w:ilvl w:val="0"/>
          <w:numId w:val="14"/>
        </w:numPr>
        <w:spacing w:line="360" w:lineRule="auto"/>
        <w:jc w:val="both"/>
        <w:rPr>
          <w:rFonts w:ascii="Times New Roman" w:hAnsi="Times New Roman" w:cs="Times New Roman"/>
          <w:sz w:val="24"/>
          <w:szCs w:val="24"/>
        </w:rPr>
      </w:pPr>
      <w:r w:rsidRPr="009C1CF4">
        <w:rPr>
          <w:rFonts w:ascii="Times New Roman" w:hAnsi="Times New Roman" w:cs="Times New Roman"/>
          <w:b/>
          <w:bCs/>
          <w:sz w:val="24"/>
          <w:szCs w:val="24"/>
        </w:rPr>
        <w:t>Efficient Memory Usage with Batch Generator</w:t>
      </w:r>
      <w:r w:rsidRPr="009C1CF4">
        <w:rPr>
          <w:rFonts w:ascii="Times New Roman" w:hAnsi="Times New Roman" w:cs="Times New Roman"/>
          <w:sz w:val="24"/>
          <w:szCs w:val="24"/>
        </w:rPr>
        <w:t>:</w:t>
      </w:r>
    </w:p>
    <w:p w14:paraId="236EAD8A" w14:textId="77777777" w:rsidR="009C1CF4" w:rsidRDefault="009C1CF4" w:rsidP="00FE3114">
      <w:pPr>
        <w:numPr>
          <w:ilvl w:val="1"/>
          <w:numId w:val="14"/>
        </w:numPr>
        <w:spacing w:line="360" w:lineRule="auto"/>
        <w:jc w:val="both"/>
        <w:rPr>
          <w:rFonts w:ascii="Times New Roman" w:hAnsi="Times New Roman" w:cs="Times New Roman"/>
          <w:sz w:val="24"/>
          <w:szCs w:val="24"/>
        </w:rPr>
      </w:pPr>
      <w:r w:rsidRPr="009C1CF4">
        <w:rPr>
          <w:rFonts w:ascii="Times New Roman" w:hAnsi="Times New Roman" w:cs="Times New Roman"/>
          <w:sz w:val="24"/>
          <w:szCs w:val="24"/>
        </w:rPr>
        <w:t>A batch generator was created to handle large datasets and ensure memory-efficient training. This function dynamically yields smaller batches of data during training, which prevents memory overloads when working with large time-series datasets.</w:t>
      </w:r>
    </w:p>
    <w:p w14:paraId="1263F66C" w14:textId="77777777" w:rsidR="00A32116" w:rsidRPr="009C1CF4" w:rsidRDefault="00A32116" w:rsidP="00A32116">
      <w:pPr>
        <w:spacing w:line="360" w:lineRule="auto"/>
        <w:ind w:left="1440"/>
        <w:jc w:val="both"/>
        <w:rPr>
          <w:rFonts w:ascii="Times New Roman" w:hAnsi="Times New Roman" w:cs="Times New Roman"/>
          <w:sz w:val="24"/>
          <w:szCs w:val="24"/>
        </w:rPr>
      </w:pPr>
    </w:p>
    <w:p w14:paraId="68045BA6" w14:textId="77777777" w:rsidR="009C1CF4" w:rsidRPr="009C1CF4" w:rsidRDefault="009C1CF4" w:rsidP="00FE3114">
      <w:pPr>
        <w:numPr>
          <w:ilvl w:val="0"/>
          <w:numId w:val="14"/>
        </w:numPr>
        <w:spacing w:line="360" w:lineRule="auto"/>
        <w:jc w:val="both"/>
        <w:rPr>
          <w:rFonts w:ascii="Times New Roman" w:hAnsi="Times New Roman" w:cs="Times New Roman"/>
          <w:sz w:val="24"/>
          <w:szCs w:val="24"/>
        </w:rPr>
      </w:pPr>
      <w:r w:rsidRPr="009C1CF4">
        <w:rPr>
          <w:rFonts w:ascii="Times New Roman" w:hAnsi="Times New Roman" w:cs="Times New Roman"/>
          <w:b/>
          <w:bCs/>
          <w:sz w:val="24"/>
          <w:szCs w:val="24"/>
        </w:rPr>
        <w:t>Model Training</w:t>
      </w:r>
      <w:r w:rsidRPr="009C1CF4">
        <w:rPr>
          <w:rFonts w:ascii="Times New Roman" w:hAnsi="Times New Roman" w:cs="Times New Roman"/>
          <w:sz w:val="24"/>
          <w:szCs w:val="24"/>
        </w:rPr>
        <w:t>:</w:t>
      </w:r>
    </w:p>
    <w:p w14:paraId="0A3CEB51" w14:textId="77777777" w:rsidR="009C1CF4" w:rsidRPr="009C1CF4" w:rsidRDefault="009C1CF4" w:rsidP="00FE3114">
      <w:pPr>
        <w:numPr>
          <w:ilvl w:val="1"/>
          <w:numId w:val="14"/>
        </w:numPr>
        <w:spacing w:line="360" w:lineRule="auto"/>
        <w:jc w:val="both"/>
        <w:rPr>
          <w:rFonts w:ascii="Times New Roman" w:hAnsi="Times New Roman" w:cs="Times New Roman"/>
          <w:sz w:val="24"/>
          <w:szCs w:val="24"/>
        </w:rPr>
      </w:pPr>
      <w:r w:rsidRPr="009C1CF4">
        <w:rPr>
          <w:rFonts w:ascii="Times New Roman" w:hAnsi="Times New Roman" w:cs="Times New Roman"/>
          <w:sz w:val="24"/>
          <w:szCs w:val="24"/>
        </w:rPr>
        <w:t>The model was trained for a total of 10 epochs. During training, the model learned to reconstruct time series sequences from the encoder's feature representations. The reconstruction error was used as the metric to evaluate the model's performance in identifying anomalies.</w:t>
      </w:r>
    </w:p>
    <w:p w14:paraId="5E1C2724" w14:textId="77777777" w:rsidR="009C1CF4" w:rsidRPr="009C1CF4" w:rsidRDefault="009C1CF4" w:rsidP="00FE3114">
      <w:pPr>
        <w:numPr>
          <w:ilvl w:val="0"/>
          <w:numId w:val="14"/>
        </w:numPr>
        <w:spacing w:line="360" w:lineRule="auto"/>
        <w:jc w:val="both"/>
        <w:rPr>
          <w:rFonts w:ascii="Times New Roman" w:hAnsi="Times New Roman" w:cs="Times New Roman"/>
          <w:sz w:val="24"/>
          <w:szCs w:val="24"/>
        </w:rPr>
      </w:pPr>
      <w:r w:rsidRPr="009C1CF4">
        <w:rPr>
          <w:rFonts w:ascii="Times New Roman" w:hAnsi="Times New Roman" w:cs="Times New Roman"/>
          <w:b/>
          <w:bCs/>
          <w:sz w:val="24"/>
          <w:szCs w:val="24"/>
        </w:rPr>
        <w:t>Optimizer and Hyperparameter Tuning</w:t>
      </w:r>
      <w:r w:rsidRPr="009C1CF4">
        <w:rPr>
          <w:rFonts w:ascii="Times New Roman" w:hAnsi="Times New Roman" w:cs="Times New Roman"/>
          <w:sz w:val="24"/>
          <w:szCs w:val="24"/>
        </w:rPr>
        <w:t>:</w:t>
      </w:r>
    </w:p>
    <w:p w14:paraId="79166A10" w14:textId="77777777" w:rsidR="009C1CF4" w:rsidRPr="009C1CF4" w:rsidRDefault="009C1CF4" w:rsidP="00FE3114">
      <w:pPr>
        <w:numPr>
          <w:ilvl w:val="1"/>
          <w:numId w:val="14"/>
        </w:numPr>
        <w:spacing w:line="360" w:lineRule="auto"/>
        <w:jc w:val="both"/>
        <w:rPr>
          <w:rFonts w:ascii="Times New Roman" w:hAnsi="Times New Roman" w:cs="Times New Roman"/>
          <w:sz w:val="24"/>
          <w:szCs w:val="24"/>
        </w:rPr>
      </w:pPr>
      <w:r w:rsidRPr="009C1CF4">
        <w:rPr>
          <w:rFonts w:ascii="Times New Roman" w:hAnsi="Times New Roman" w:cs="Times New Roman"/>
          <w:sz w:val="24"/>
          <w:szCs w:val="24"/>
        </w:rPr>
        <w:t>The Adam optimizer was used for training the model due to its efficiency in optimizing deep learning models. To further improve model performance, grid search was employed for hyperparameter tuning. This helped in finding the optimal settings for the model, such as learning rate and other relevant parameters.</w:t>
      </w:r>
    </w:p>
    <w:p w14:paraId="6BEFEDC8" w14:textId="77777777" w:rsidR="009C1CF4" w:rsidRPr="009C1CF4" w:rsidRDefault="009C1CF4" w:rsidP="00FE3114">
      <w:pPr>
        <w:spacing w:line="360" w:lineRule="auto"/>
        <w:jc w:val="both"/>
        <w:rPr>
          <w:rFonts w:ascii="Times New Roman" w:hAnsi="Times New Roman" w:cs="Times New Roman"/>
          <w:b/>
          <w:bCs/>
          <w:sz w:val="24"/>
          <w:szCs w:val="24"/>
        </w:rPr>
      </w:pPr>
      <w:r w:rsidRPr="009C1CF4">
        <w:rPr>
          <w:rFonts w:ascii="Times New Roman" w:hAnsi="Times New Roman" w:cs="Times New Roman"/>
          <w:b/>
          <w:bCs/>
          <w:sz w:val="24"/>
          <w:szCs w:val="24"/>
        </w:rPr>
        <w:t>6.4. Anomaly Detection</w:t>
      </w:r>
    </w:p>
    <w:p w14:paraId="6E82092A" w14:textId="77777777" w:rsidR="009C1CF4" w:rsidRPr="009C1CF4" w:rsidRDefault="009C1CF4" w:rsidP="00FE3114">
      <w:pPr>
        <w:spacing w:line="360" w:lineRule="auto"/>
        <w:jc w:val="both"/>
        <w:rPr>
          <w:rFonts w:ascii="Times New Roman" w:hAnsi="Times New Roman" w:cs="Times New Roman"/>
          <w:sz w:val="24"/>
          <w:szCs w:val="24"/>
        </w:rPr>
      </w:pPr>
      <w:r w:rsidRPr="009C1CF4">
        <w:rPr>
          <w:rFonts w:ascii="Times New Roman" w:hAnsi="Times New Roman" w:cs="Times New Roman"/>
          <w:sz w:val="24"/>
          <w:szCs w:val="24"/>
        </w:rPr>
        <w:t>Once the model was trained, it was tested on unseen data to detect anomalies in time series sequences. The following tasks were conducted for anomaly detection:</w:t>
      </w:r>
    </w:p>
    <w:p w14:paraId="0DA685AD" w14:textId="77777777" w:rsidR="009C1CF4" w:rsidRPr="009C1CF4" w:rsidRDefault="009C1CF4" w:rsidP="00FE3114">
      <w:pPr>
        <w:numPr>
          <w:ilvl w:val="0"/>
          <w:numId w:val="15"/>
        </w:numPr>
        <w:spacing w:line="360" w:lineRule="auto"/>
        <w:jc w:val="both"/>
        <w:rPr>
          <w:rFonts w:ascii="Times New Roman" w:hAnsi="Times New Roman" w:cs="Times New Roman"/>
          <w:sz w:val="24"/>
          <w:szCs w:val="24"/>
        </w:rPr>
      </w:pPr>
      <w:r w:rsidRPr="009C1CF4">
        <w:rPr>
          <w:rFonts w:ascii="Times New Roman" w:hAnsi="Times New Roman" w:cs="Times New Roman"/>
          <w:b/>
          <w:bCs/>
          <w:sz w:val="24"/>
          <w:szCs w:val="24"/>
        </w:rPr>
        <w:t>Reconstruction Error Calculation</w:t>
      </w:r>
      <w:r w:rsidRPr="009C1CF4">
        <w:rPr>
          <w:rFonts w:ascii="Times New Roman" w:hAnsi="Times New Roman" w:cs="Times New Roman"/>
          <w:sz w:val="24"/>
          <w:szCs w:val="24"/>
        </w:rPr>
        <w:t>:</w:t>
      </w:r>
    </w:p>
    <w:p w14:paraId="4862E33D" w14:textId="77777777" w:rsidR="009C1CF4" w:rsidRPr="009C1CF4" w:rsidRDefault="009C1CF4" w:rsidP="00FE3114">
      <w:pPr>
        <w:numPr>
          <w:ilvl w:val="1"/>
          <w:numId w:val="15"/>
        </w:numPr>
        <w:spacing w:line="360" w:lineRule="auto"/>
        <w:jc w:val="both"/>
        <w:rPr>
          <w:rFonts w:ascii="Times New Roman" w:hAnsi="Times New Roman" w:cs="Times New Roman"/>
          <w:sz w:val="24"/>
          <w:szCs w:val="24"/>
        </w:rPr>
      </w:pPr>
      <w:r w:rsidRPr="009C1CF4">
        <w:rPr>
          <w:rFonts w:ascii="Times New Roman" w:hAnsi="Times New Roman" w:cs="Times New Roman"/>
          <w:sz w:val="24"/>
          <w:szCs w:val="24"/>
        </w:rPr>
        <w:t xml:space="preserve">The trained model was used to compute the reconstruction error for each data point in the test dataset. The reconstruction error represents the difference between the </w:t>
      </w:r>
      <w:r w:rsidRPr="009C1CF4">
        <w:rPr>
          <w:rFonts w:ascii="Times New Roman" w:hAnsi="Times New Roman" w:cs="Times New Roman"/>
          <w:sz w:val="24"/>
          <w:szCs w:val="24"/>
        </w:rPr>
        <w:lastRenderedPageBreak/>
        <w:t>original data and the reconstructed data. Normal data points are expected to have low reconstruction errors, while anomalies will have higher reconstruction errors.</w:t>
      </w:r>
    </w:p>
    <w:p w14:paraId="14B46724" w14:textId="77777777" w:rsidR="009C1CF4" w:rsidRPr="009C1CF4" w:rsidRDefault="009C1CF4" w:rsidP="00FE3114">
      <w:pPr>
        <w:numPr>
          <w:ilvl w:val="0"/>
          <w:numId w:val="15"/>
        </w:numPr>
        <w:spacing w:line="360" w:lineRule="auto"/>
        <w:jc w:val="both"/>
        <w:rPr>
          <w:rFonts w:ascii="Times New Roman" w:hAnsi="Times New Roman" w:cs="Times New Roman"/>
          <w:sz w:val="24"/>
          <w:szCs w:val="24"/>
        </w:rPr>
      </w:pPr>
      <w:r w:rsidRPr="009C1CF4">
        <w:rPr>
          <w:rFonts w:ascii="Times New Roman" w:hAnsi="Times New Roman" w:cs="Times New Roman"/>
          <w:b/>
          <w:bCs/>
          <w:sz w:val="24"/>
          <w:szCs w:val="24"/>
        </w:rPr>
        <w:t>Anomaly Identification</w:t>
      </w:r>
      <w:r w:rsidRPr="009C1CF4">
        <w:rPr>
          <w:rFonts w:ascii="Times New Roman" w:hAnsi="Times New Roman" w:cs="Times New Roman"/>
          <w:sz w:val="24"/>
          <w:szCs w:val="24"/>
        </w:rPr>
        <w:t>:</w:t>
      </w:r>
    </w:p>
    <w:p w14:paraId="67E58A98" w14:textId="5B72C663" w:rsidR="009C1CF4" w:rsidRDefault="009C1CF4" w:rsidP="00FE3114">
      <w:pPr>
        <w:numPr>
          <w:ilvl w:val="1"/>
          <w:numId w:val="15"/>
        </w:numPr>
        <w:spacing w:line="360" w:lineRule="auto"/>
        <w:jc w:val="both"/>
        <w:rPr>
          <w:rFonts w:ascii="Times New Roman" w:hAnsi="Times New Roman" w:cs="Times New Roman"/>
          <w:sz w:val="24"/>
          <w:szCs w:val="24"/>
        </w:rPr>
      </w:pPr>
      <w:r w:rsidRPr="009C1CF4">
        <w:rPr>
          <w:rFonts w:ascii="Times New Roman" w:hAnsi="Times New Roman" w:cs="Times New Roman"/>
          <w:sz w:val="24"/>
          <w:szCs w:val="24"/>
        </w:rPr>
        <w:t xml:space="preserve">Anomalies were identified by setting a </w:t>
      </w:r>
      <w:r w:rsidRPr="009C1CF4">
        <w:rPr>
          <w:rFonts w:ascii="Times New Roman" w:hAnsi="Times New Roman" w:cs="Times New Roman"/>
          <w:b/>
          <w:bCs/>
          <w:sz w:val="24"/>
          <w:szCs w:val="24"/>
        </w:rPr>
        <w:t>threshold</w:t>
      </w:r>
      <w:r w:rsidRPr="009C1CF4">
        <w:rPr>
          <w:rFonts w:ascii="Times New Roman" w:hAnsi="Times New Roman" w:cs="Times New Roman"/>
          <w:sz w:val="24"/>
          <w:szCs w:val="24"/>
        </w:rPr>
        <w:t xml:space="preserve"> for the reconstruction error. If the reconstruction error exceeded this threshold, the data point was flagged as an anomaly. This step is critical in differentiating normal </w:t>
      </w:r>
      <w:r w:rsidR="00C26D41" w:rsidRPr="009C1CF4">
        <w:rPr>
          <w:rFonts w:ascii="Times New Roman" w:hAnsi="Times New Roman" w:cs="Times New Roman"/>
          <w:sz w:val="24"/>
          <w:szCs w:val="24"/>
        </w:rPr>
        <w:t>behaviour</w:t>
      </w:r>
      <w:r w:rsidRPr="009C1CF4">
        <w:rPr>
          <w:rFonts w:ascii="Times New Roman" w:hAnsi="Times New Roman" w:cs="Times New Roman"/>
          <w:sz w:val="24"/>
          <w:szCs w:val="24"/>
        </w:rPr>
        <w:t xml:space="preserve"> from potentially faulty or anomalous events in the data.</w:t>
      </w:r>
    </w:p>
    <w:p w14:paraId="3B43A202" w14:textId="77777777" w:rsidR="00C6447B" w:rsidRDefault="00450A97" w:rsidP="00C6447B">
      <w:pPr>
        <w:pStyle w:val="NormalWeb"/>
        <w:keepNext/>
        <w:spacing w:line="360" w:lineRule="auto"/>
        <w:ind w:left="720"/>
        <w:jc w:val="center"/>
      </w:pPr>
      <w:r>
        <w:rPr>
          <w:noProof/>
        </w:rPr>
        <w:drawing>
          <wp:inline distT="0" distB="0" distL="0" distR="0" wp14:anchorId="4B328288" wp14:editId="539B0344">
            <wp:extent cx="4415883" cy="1389116"/>
            <wp:effectExtent l="0" t="0" r="3810" b="1905"/>
            <wp:docPr id="265652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53134" cy="1400834"/>
                    </a:xfrm>
                    <a:prstGeom prst="rect">
                      <a:avLst/>
                    </a:prstGeom>
                    <a:noFill/>
                    <a:ln>
                      <a:noFill/>
                    </a:ln>
                  </pic:spPr>
                </pic:pic>
              </a:graphicData>
            </a:graphic>
          </wp:inline>
        </w:drawing>
      </w:r>
    </w:p>
    <w:p w14:paraId="196EE4A5" w14:textId="65AFA846" w:rsidR="008B48CA" w:rsidRPr="00C6447B" w:rsidRDefault="00C6447B" w:rsidP="00545D29">
      <w:pPr>
        <w:pStyle w:val="Heading2"/>
        <w:rPr>
          <w:sz w:val="24"/>
          <w:szCs w:val="24"/>
        </w:rPr>
      </w:pPr>
      <w:bookmarkStart w:id="40" w:name="_Toc182505257"/>
      <w:bookmarkStart w:id="41" w:name="_Toc182506058"/>
      <w:bookmarkStart w:id="42" w:name="_Toc182509872"/>
      <w:r w:rsidRPr="00C6447B">
        <w:t>Figure 6.</w:t>
      </w:r>
      <w:fldSimple w:instr=" SEQ Figure \* ARABIC ">
        <w:r w:rsidR="008A7F4E">
          <w:rPr>
            <w:noProof/>
          </w:rPr>
          <w:t>4</w:t>
        </w:r>
      </w:fldSimple>
      <w:r w:rsidRPr="00C6447B">
        <w:t>: Flowchart for Anomaly Detection</w:t>
      </w:r>
      <w:bookmarkEnd w:id="40"/>
      <w:bookmarkEnd w:id="41"/>
      <w:bookmarkEnd w:id="42"/>
    </w:p>
    <w:p w14:paraId="6C02E419" w14:textId="77777777" w:rsidR="009C1CF4" w:rsidRPr="009C1CF4" w:rsidRDefault="009C1CF4" w:rsidP="00FE3114">
      <w:pPr>
        <w:spacing w:line="360" w:lineRule="auto"/>
        <w:jc w:val="both"/>
        <w:rPr>
          <w:rFonts w:ascii="Times New Roman" w:hAnsi="Times New Roman" w:cs="Times New Roman"/>
          <w:b/>
          <w:bCs/>
          <w:sz w:val="24"/>
          <w:szCs w:val="24"/>
        </w:rPr>
      </w:pPr>
      <w:r w:rsidRPr="009C1CF4">
        <w:rPr>
          <w:rFonts w:ascii="Times New Roman" w:hAnsi="Times New Roman" w:cs="Times New Roman"/>
          <w:b/>
          <w:bCs/>
          <w:sz w:val="24"/>
          <w:szCs w:val="24"/>
        </w:rPr>
        <w:t>6.5. Evaluation</w:t>
      </w:r>
    </w:p>
    <w:p w14:paraId="45F58F17" w14:textId="77777777" w:rsidR="009C1CF4" w:rsidRPr="009C1CF4" w:rsidRDefault="009C1CF4" w:rsidP="00FE3114">
      <w:pPr>
        <w:spacing w:line="360" w:lineRule="auto"/>
        <w:jc w:val="both"/>
        <w:rPr>
          <w:rFonts w:ascii="Times New Roman" w:hAnsi="Times New Roman" w:cs="Times New Roman"/>
          <w:sz w:val="24"/>
          <w:szCs w:val="24"/>
        </w:rPr>
      </w:pPr>
      <w:r w:rsidRPr="009C1CF4">
        <w:rPr>
          <w:rFonts w:ascii="Times New Roman" w:hAnsi="Times New Roman" w:cs="Times New Roman"/>
          <w:sz w:val="24"/>
          <w:szCs w:val="24"/>
        </w:rPr>
        <w:t>After the model successfully detected anomalies, it was evaluated to assess its effectiveness in identifying both sudden faults and gradual shifts in the data. The following steps were taken for evaluation:</w:t>
      </w:r>
    </w:p>
    <w:p w14:paraId="787F3081" w14:textId="77777777" w:rsidR="009C1CF4" w:rsidRPr="009C1CF4" w:rsidRDefault="009C1CF4" w:rsidP="00FE3114">
      <w:pPr>
        <w:numPr>
          <w:ilvl w:val="0"/>
          <w:numId w:val="16"/>
        </w:numPr>
        <w:spacing w:line="360" w:lineRule="auto"/>
        <w:jc w:val="both"/>
        <w:rPr>
          <w:rFonts w:ascii="Times New Roman" w:hAnsi="Times New Roman" w:cs="Times New Roman"/>
          <w:sz w:val="24"/>
          <w:szCs w:val="24"/>
        </w:rPr>
      </w:pPr>
      <w:r w:rsidRPr="009C1CF4">
        <w:rPr>
          <w:rFonts w:ascii="Times New Roman" w:hAnsi="Times New Roman" w:cs="Times New Roman"/>
          <w:b/>
          <w:bCs/>
          <w:sz w:val="24"/>
          <w:szCs w:val="24"/>
        </w:rPr>
        <w:t>Performance Evaluation</w:t>
      </w:r>
      <w:r w:rsidRPr="009C1CF4">
        <w:rPr>
          <w:rFonts w:ascii="Times New Roman" w:hAnsi="Times New Roman" w:cs="Times New Roman"/>
          <w:sz w:val="24"/>
          <w:szCs w:val="24"/>
        </w:rPr>
        <w:t>:</w:t>
      </w:r>
    </w:p>
    <w:p w14:paraId="4274CC2F" w14:textId="77777777" w:rsidR="009C1CF4" w:rsidRPr="009C1CF4" w:rsidRDefault="009C1CF4" w:rsidP="00FE3114">
      <w:pPr>
        <w:numPr>
          <w:ilvl w:val="1"/>
          <w:numId w:val="16"/>
        </w:numPr>
        <w:spacing w:line="360" w:lineRule="auto"/>
        <w:jc w:val="both"/>
        <w:rPr>
          <w:rFonts w:ascii="Times New Roman" w:hAnsi="Times New Roman" w:cs="Times New Roman"/>
          <w:sz w:val="24"/>
          <w:szCs w:val="24"/>
        </w:rPr>
      </w:pPr>
      <w:r w:rsidRPr="009C1CF4">
        <w:rPr>
          <w:rFonts w:ascii="Times New Roman" w:hAnsi="Times New Roman" w:cs="Times New Roman"/>
          <w:sz w:val="24"/>
          <w:szCs w:val="24"/>
        </w:rPr>
        <w:t>The model’s performance was evaluated based on its ability to detect anomalies accurately. The reconstruction error was used as the primary metric for evaluation, with higher errors indicating anomalies.</w:t>
      </w:r>
    </w:p>
    <w:p w14:paraId="15CA02B7" w14:textId="77777777" w:rsidR="009C1CF4" w:rsidRPr="009C1CF4" w:rsidRDefault="009C1CF4" w:rsidP="00FE3114">
      <w:pPr>
        <w:numPr>
          <w:ilvl w:val="0"/>
          <w:numId w:val="16"/>
        </w:numPr>
        <w:spacing w:line="360" w:lineRule="auto"/>
        <w:jc w:val="both"/>
        <w:rPr>
          <w:rFonts w:ascii="Times New Roman" w:hAnsi="Times New Roman" w:cs="Times New Roman"/>
          <w:sz w:val="24"/>
          <w:szCs w:val="24"/>
        </w:rPr>
      </w:pPr>
      <w:r w:rsidRPr="009C1CF4">
        <w:rPr>
          <w:rFonts w:ascii="Times New Roman" w:hAnsi="Times New Roman" w:cs="Times New Roman"/>
          <w:b/>
          <w:bCs/>
          <w:sz w:val="24"/>
          <w:szCs w:val="24"/>
        </w:rPr>
        <w:t>Visual Inspection of Anomalies</w:t>
      </w:r>
      <w:r w:rsidRPr="009C1CF4">
        <w:rPr>
          <w:rFonts w:ascii="Times New Roman" w:hAnsi="Times New Roman" w:cs="Times New Roman"/>
          <w:sz w:val="24"/>
          <w:szCs w:val="24"/>
        </w:rPr>
        <w:t>:</w:t>
      </w:r>
    </w:p>
    <w:p w14:paraId="2C196D87" w14:textId="04A43FD0" w:rsidR="00401E3A" w:rsidRDefault="009C1CF4" w:rsidP="00401E3A">
      <w:pPr>
        <w:numPr>
          <w:ilvl w:val="1"/>
          <w:numId w:val="16"/>
        </w:numPr>
        <w:spacing w:line="360" w:lineRule="auto"/>
        <w:jc w:val="both"/>
        <w:rPr>
          <w:rFonts w:ascii="Times New Roman" w:hAnsi="Times New Roman" w:cs="Times New Roman"/>
          <w:sz w:val="24"/>
          <w:szCs w:val="24"/>
        </w:rPr>
      </w:pPr>
      <w:r w:rsidRPr="009C1CF4">
        <w:rPr>
          <w:rFonts w:ascii="Times New Roman" w:hAnsi="Times New Roman" w:cs="Times New Roman"/>
          <w:sz w:val="24"/>
          <w:szCs w:val="24"/>
        </w:rPr>
        <w:t>To verify the model’s anomaly detection capabilities, a visual inspection of the detected anomalies was carried out. This involved comparing the anomalies detected by the model with actual fault conditions in the data (where available). The visual inspection confirmed that the model was able to detect both sudden faults (e.g., equipment failures) and gradual shifts (e.g., sensor drift or gradual deterioration) effectively.</w:t>
      </w:r>
    </w:p>
    <w:p w14:paraId="656E4CDB" w14:textId="77777777" w:rsidR="00A32116" w:rsidRPr="00A32116" w:rsidRDefault="00A32116" w:rsidP="00A32116">
      <w:pPr>
        <w:spacing w:line="360" w:lineRule="auto"/>
        <w:ind w:left="1440"/>
        <w:jc w:val="both"/>
        <w:rPr>
          <w:rFonts w:ascii="Times New Roman" w:hAnsi="Times New Roman" w:cs="Times New Roman"/>
          <w:sz w:val="24"/>
          <w:szCs w:val="24"/>
        </w:rPr>
      </w:pPr>
    </w:p>
    <w:p w14:paraId="1472CD1E" w14:textId="77777777" w:rsidR="00401E3A" w:rsidRDefault="00401E3A" w:rsidP="00401E3A"/>
    <w:p w14:paraId="41422809" w14:textId="77777777" w:rsidR="00401E3A" w:rsidRDefault="00401E3A" w:rsidP="00401E3A"/>
    <w:p w14:paraId="79BA7685" w14:textId="77777777" w:rsidR="00401E3A" w:rsidRDefault="00401E3A" w:rsidP="00401E3A"/>
    <w:p w14:paraId="1CD95F8E" w14:textId="77777777" w:rsidR="00401E3A" w:rsidRPr="00401E3A" w:rsidRDefault="00401E3A" w:rsidP="00401E3A"/>
    <w:p w14:paraId="0DA45A0B" w14:textId="77777777" w:rsidR="00484596" w:rsidRDefault="00484596" w:rsidP="00484596">
      <w:pPr>
        <w:pStyle w:val="Heading1"/>
      </w:pPr>
    </w:p>
    <w:p w14:paraId="45079B9C" w14:textId="77777777" w:rsidR="00484596" w:rsidRDefault="00484596" w:rsidP="00484596">
      <w:pPr>
        <w:pStyle w:val="Heading1"/>
      </w:pPr>
    </w:p>
    <w:p w14:paraId="7558E167" w14:textId="4B78128E" w:rsidR="00484596" w:rsidRDefault="00484596" w:rsidP="00484596">
      <w:pPr>
        <w:pStyle w:val="Heading1"/>
      </w:pPr>
      <w:bookmarkStart w:id="43" w:name="_Toc182509979"/>
      <w:r>
        <w:t>Chapter 7: Results</w:t>
      </w:r>
      <w:bookmarkEnd w:id="43"/>
    </w:p>
    <w:p w14:paraId="38DDD61F" w14:textId="77777777" w:rsidR="007A4C5F" w:rsidRPr="007A4C5F" w:rsidRDefault="007A4C5F" w:rsidP="007A4C5F"/>
    <w:p w14:paraId="6A5BE77D" w14:textId="77777777" w:rsidR="007A4C5F" w:rsidRDefault="00484596" w:rsidP="007A4C5F">
      <w:pPr>
        <w:keepNext/>
        <w:jc w:val="center"/>
      </w:pPr>
      <w:r w:rsidRPr="00484596">
        <w:rPr>
          <w:rFonts w:ascii="Times New Roman" w:hAnsi="Times New Roman" w:cs="Times New Roman"/>
          <w:noProof/>
          <w:sz w:val="24"/>
          <w:szCs w:val="24"/>
        </w:rPr>
        <w:drawing>
          <wp:inline distT="0" distB="0" distL="0" distR="0" wp14:anchorId="08B902F1" wp14:editId="2E2D2E28">
            <wp:extent cx="5711483" cy="2560876"/>
            <wp:effectExtent l="0" t="0" r="3810" b="0"/>
            <wp:docPr id="2134798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98702" name=""/>
                    <pic:cNvPicPr/>
                  </pic:nvPicPr>
                  <pic:blipFill>
                    <a:blip r:embed="rId21"/>
                    <a:stretch>
                      <a:fillRect/>
                    </a:stretch>
                  </pic:blipFill>
                  <pic:spPr>
                    <a:xfrm>
                      <a:off x="0" y="0"/>
                      <a:ext cx="5720665" cy="2564993"/>
                    </a:xfrm>
                    <a:prstGeom prst="rect">
                      <a:avLst/>
                    </a:prstGeom>
                  </pic:spPr>
                </pic:pic>
              </a:graphicData>
            </a:graphic>
          </wp:inline>
        </w:drawing>
      </w:r>
    </w:p>
    <w:p w14:paraId="7CB6C8A2" w14:textId="59C1ECDD" w:rsidR="007A4C5F" w:rsidRDefault="007A4C5F" w:rsidP="0028684D">
      <w:pPr>
        <w:pStyle w:val="Heading2"/>
      </w:pPr>
      <w:bookmarkStart w:id="44" w:name="_Toc182509873"/>
      <w:r w:rsidRPr="007A4C5F">
        <w:t>Figure</w:t>
      </w:r>
      <w:r>
        <w:t xml:space="preserve"> 7.1</w:t>
      </w:r>
      <w:r w:rsidRPr="007A4C5F">
        <w:t>: Model Performance Metrics for Different Classifiers</w:t>
      </w:r>
      <w:bookmarkEnd w:id="44"/>
    </w:p>
    <w:p w14:paraId="2B5DB576" w14:textId="0F6813D1" w:rsidR="007A4C5F" w:rsidRDefault="007A4C5F" w:rsidP="007A4C5F">
      <w:pPr>
        <w:keepNext/>
        <w:jc w:val="center"/>
      </w:pPr>
    </w:p>
    <w:p w14:paraId="67B5FBFF" w14:textId="77777777" w:rsidR="007A4C5F" w:rsidRDefault="007A4C5F" w:rsidP="007A4C5F">
      <w:pPr>
        <w:keepNext/>
        <w:spacing w:line="360" w:lineRule="auto"/>
        <w:jc w:val="center"/>
      </w:pPr>
      <w:r>
        <w:rPr>
          <w:noProof/>
        </w:rPr>
        <w:drawing>
          <wp:inline distT="0" distB="0" distL="0" distR="0" wp14:anchorId="1F2EEE9B" wp14:editId="66846488">
            <wp:extent cx="5120640" cy="3776980"/>
            <wp:effectExtent l="0" t="0" r="3810" b="0"/>
            <wp:docPr id="7519432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0640" cy="3776980"/>
                    </a:xfrm>
                    <a:prstGeom prst="rect">
                      <a:avLst/>
                    </a:prstGeom>
                    <a:noFill/>
                    <a:ln>
                      <a:noFill/>
                    </a:ln>
                  </pic:spPr>
                </pic:pic>
              </a:graphicData>
            </a:graphic>
          </wp:inline>
        </w:drawing>
      </w:r>
    </w:p>
    <w:p w14:paraId="3860C783" w14:textId="1F40204C" w:rsidR="005F0EA7" w:rsidRDefault="007A4C5F" w:rsidP="007A4C5F">
      <w:pPr>
        <w:pStyle w:val="Heading2"/>
      </w:pPr>
      <w:bookmarkStart w:id="45" w:name="_Toc182509874"/>
      <w:r>
        <w:t>Figure 7.</w:t>
      </w:r>
      <w:r w:rsidR="00FF1C76">
        <w:t>2</w:t>
      </w:r>
      <w:r>
        <w:t xml:space="preserve">: Training Mean </w:t>
      </w:r>
      <w:r w:rsidRPr="007A4C5F">
        <w:t>Squared</w:t>
      </w:r>
      <w:r>
        <w:t xml:space="preserve"> Error</w:t>
      </w:r>
      <w:bookmarkEnd w:id="45"/>
    </w:p>
    <w:p w14:paraId="29E5974E" w14:textId="77777777" w:rsidR="00A20095" w:rsidRDefault="00A20095" w:rsidP="00FD39E7">
      <w:pPr>
        <w:pStyle w:val="Heading1"/>
      </w:pPr>
    </w:p>
    <w:p w14:paraId="1E21F9E3" w14:textId="77777777" w:rsidR="00A20095" w:rsidRDefault="00A20095" w:rsidP="00FD39E7">
      <w:pPr>
        <w:pStyle w:val="Heading1"/>
      </w:pPr>
    </w:p>
    <w:p w14:paraId="0F0D994C" w14:textId="710D166B" w:rsidR="00FC3028" w:rsidRPr="00FC3028" w:rsidRDefault="00FC3028" w:rsidP="00FD39E7">
      <w:pPr>
        <w:pStyle w:val="Heading1"/>
      </w:pPr>
      <w:bookmarkStart w:id="46" w:name="_Toc182509980"/>
      <w:r>
        <w:t xml:space="preserve">Chapter </w:t>
      </w:r>
      <w:r w:rsidR="00484596">
        <w:t>8</w:t>
      </w:r>
      <w:r>
        <w:t>:</w:t>
      </w:r>
      <w:r w:rsidR="000A652C">
        <w:t xml:space="preserve"> </w:t>
      </w:r>
      <w:r w:rsidRPr="00FC3028">
        <w:t>Conclusion</w:t>
      </w:r>
      <w:bookmarkEnd w:id="46"/>
    </w:p>
    <w:p w14:paraId="0A4E2C70" w14:textId="1273F736" w:rsidR="00FC3028" w:rsidRDefault="00FC3028" w:rsidP="00FE3114">
      <w:pPr>
        <w:spacing w:line="360" w:lineRule="auto"/>
        <w:jc w:val="both"/>
        <w:rPr>
          <w:rFonts w:ascii="Times New Roman" w:hAnsi="Times New Roman" w:cs="Times New Roman"/>
          <w:sz w:val="24"/>
          <w:szCs w:val="24"/>
        </w:rPr>
      </w:pPr>
      <w:r w:rsidRPr="00FC3028">
        <w:rPr>
          <w:rFonts w:ascii="Times New Roman" w:hAnsi="Times New Roman" w:cs="Times New Roman"/>
          <w:sz w:val="24"/>
          <w:szCs w:val="24"/>
        </w:rPr>
        <w:t>The Transformer-based Autoencoder model developed during this project has shown promising results in detecting anomalies in time series data. The use of positional encoding for capturing temporal dependencies, combined with a robust training and evaluation pipeline, enabled the model to effectively identify irregularities in sensor data without the need for labelled data. The model's ability to detect both sudden and gradual anomalies in real-time sensor data makes it an ideal candidate for applications in industries like oil and gas, where continuous monitoring of equipment and systems is crucial for safety and efficiency.</w:t>
      </w:r>
    </w:p>
    <w:p w14:paraId="78E6216E" w14:textId="77777777" w:rsidR="00FC3028" w:rsidRDefault="00FC3028" w:rsidP="00FC3028">
      <w:pPr>
        <w:spacing w:line="360" w:lineRule="auto"/>
        <w:jc w:val="both"/>
        <w:rPr>
          <w:rFonts w:ascii="Times New Roman" w:hAnsi="Times New Roman" w:cs="Times New Roman"/>
          <w:sz w:val="24"/>
          <w:szCs w:val="24"/>
        </w:rPr>
      </w:pPr>
    </w:p>
    <w:p w14:paraId="6C084E4D" w14:textId="77777777" w:rsidR="00FC3028" w:rsidRDefault="00FC3028" w:rsidP="00FC3028">
      <w:pPr>
        <w:spacing w:line="360" w:lineRule="auto"/>
        <w:jc w:val="both"/>
        <w:rPr>
          <w:rFonts w:ascii="Times New Roman" w:hAnsi="Times New Roman" w:cs="Times New Roman"/>
          <w:sz w:val="24"/>
          <w:szCs w:val="24"/>
        </w:rPr>
      </w:pPr>
    </w:p>
    <w:p w14:paraId="3B5609F6" w14:textId="77777777" w:rsidR="00FC3028" w:rsidRDefault="00FC3028" w:rsidP="00FC3028">
      <w:pPr>
        <w:spacing w:line="360" w:lineRule="auto"/>
        <w:jc w:val="both"/>
        <w:rPr>
          <w:rFonts w:ascii="Times New Roman" w:hAnsi="Times New Roman" w:cs="Times New Roman"/>
          <w:sz w:val="24"/>
          <w:szCs w:val="24"/>
        </w:rPr>
      </w:pPr>
    </w:p>
    <w:p w14:paraId="2D8385D1" w14:textId="77777777" w:rsidR="00FC3028" w:rsidRDefault="00FC3028" w:rsidP="00FC3028">
      <w:pPr>
        <w:spacing w:line="360" w:lineRule="auto"/>
        <w:jc w:val="both"/>
        <w:rPr>
          <w:rFonts w:ascii="Times New Roman" w:hAnsi="Times New Roman" w:cs="Times New Roman"/>
          <w:sz w:val="24"/>
          <w:szCs w:val="24"/>
        </w:rPr>
      </w:pPr>
    </w:p>
    <w:p w14:paraId="1911FC9E" w14:textId="77777777" w:rsidR="00FC3028" w:rsidRDefault="00FC3028" w:rsidP="00FC3028">
      <w:pPr>
        <w:spacing w:line="360" w:lineRule="auto"/>
        <w:jc w:val="both"/>
        <w:rPr>
          <w:rFonts w:ascii="Times New Roman" w:hAnsi="Times New Roman" w:cs="Times New Roman"/>
          <w:sz w:val="24"/>
          <w:szCs w:val="24"/>
        </w:rPr>
      </w:pPr>
    </w:p>
    <w:p w14:paraId="5C426BD5" w14:textId="77777777" w:rsidR="00FC3028" w:rsidRDefault="00FC3028" w:rsidP="00FC3028">
      <w:pPr>
        <w:spacing w:line="360" w:lineRule="auto"/>
        <w:jc w:val="both"/>
        <w:rPr>
          <w:rFonts w:ascii="Times New Roman" w:hAnsi="Times New Roman" w:cs="Times New Roman"/>
          <w:sz w:val="24"/>
          <w:szCs w:val="24"/>
        </w:rPr>
      </w:pPr>
    </w:p>
    <w:p w14:paraId="7050EC45" w14:textId="77777777" w:rsidR="00FC3028" w:rsidRDefault="00FC3028" w:rsidP="00FC3028">
      <w:pPr>
        <w:spacing w:line="360" w:lineRule="auto"/>
        <w:jc w:val="both"/>
        <w:rPr>
          <w:rFonts w:ascii="Times New Roman" w:hAnsi="Times New Roman" w:cs="Times New Roman"/>
          <w:sz w:val="24"/>
          <w:szCs w:val="24"/>
        </w:rPr>
      </w:pPr>
    </w:p>
    <w:p w14:paraId="671F3F67" w14:textId="77777777" w:rsidR="00FC3028" w:rsidRDefault="00FC3028" w:rsidP="00FC3028">
      <w:pPr>
        <w:spacing w:line="360" w:lineRule="auto"/>
        <w:jc w:val="both"/>
        <w:rPr>
          <w:rFonts w:ascii="Times New Roman" w:hAnsi="Times New Roman" w:cs="Times New Roman"/>
          <w:sz w:val="24"/>
          <w:szCs w:val="24"/>
        </w:rPr>
      </w:pPr>
    </w:p>
    <w:p w14:paraId="35498318" w14:textId="77777777" w:rsidR="00FC3028" w:rsidRDefault="00FC3028" w:rsidP="00FC3028">
      <w:pPr>
        <w:spacing w:line="360" w:lineRule="auto"/>
        <w:jc w:val="both"/>
        <w:rPr>
          <w:rFonts w:ascii="Times New Roman" w:hAnsi="Times New Roman" w:cs="Times New Roman"/>
          <w:sz w:val="24"/>
          <w:szCs w:val="24"/>
        </w:rPr>
      </w:pPr>
    </w:p>
    <w:p w14:paraId="368871E3" w14:textId="77777777" w:rsidR="00FC3028" w:rsidRDefault="00FC3028" w:rsidP="00FC3028">
      <w:pPr>
        <w:spacing w:line="360" w:lineRule="auto"/>
        <w:jc w:val="both"/>
        <w:rPr>
          <w:rFonts w:ascii="Times New Roman" w:hAnsi="Times New Roman" w:cs="Times New Roman"/>
          <w:sz w:val="24"/>
          <w:szCs w:val="24"/>
        </w:rPr>
      </w:pPr>
    </w:p>
    <w:p w14:paraId="493F7C6D" w14:textId="77777777" w:rsidR="00FC3028" w:rsidRDefault="00FC3028" w:rsidP="00FC3028">
      <w:pPr>
        <w:spacing w:line="360" w:lineRule="auto"/>
        <w:jc w:val="both"/>
        <w:rPr>
          <w:rFonts w:ascii="Times New Roman" w:hAnsi="Times New Roman" w:cs="Times New Roman"/>
          <w:sz w:val="24"/>
          <w:szCs w:val="24"/>
        </w:rPr>
      </w:pPr>
    </w:p>
    <w:p w14:paraId="2DB75923" w14:textId="77777777" w:rsidR="00FC3028" w:rsidRDefault="00FC3028" w:rsidP="00FC3028">
      <w:pPr>
        <w:spacing w:line="360" w:lineRule="auto"/>
        <w:jc w:val="both"/>
        <w:rPr>
          <w:rFonts w:ascii="Times New Roman" w:hAnsi="Times New Roman" w:cs="Times New Roman"/>
          <w:sz w:val="24"/>
          <w:szCs w:val="24"/>
        </w:rPr>
      </w:pPr>
    </w:p>
    <w:p w14:paraId="4978AC0D" w14:textId="77777777" w:rsidR="00FC3028" w:rsidRDefault="00FC3028" w:rsidP="00FC3028">
      <w:pPr>
        <w:spacing w:line="360" w:lineRule="auto"/>
        <w:jc w:val="both"/>
        <w:rPr>
          <w:rFonts w:ascii="Times New Roman" w:hAnsi="Times New Roman" w:cs="Times New Roman"/>
          <w:sz w:val="24"/>
          <w:szCs w:val="24"/>
        </w:rPr>
      </w:pPr>
    </w:p>
    <w:p w14:paraId="73D4E7D1" w14:textId="77777777" w:rsidR="000A652C" w:rsidRDefault="000A652C" w:rsidP="00FC3028">
      <w:pPr>
        <w:spacing w:line="360" w:lineRule="auto"/>
        <w:jc w:val="both"/>
        <w:rPr>
          <w:rFonts w:ascii="Times New Roman" w:hAnsi="Times New Roman" w:cs="Times New Roman"/>
          <w:sz w:val="24"/>
          <w:szCs w:val="24"/>
        </w:rPr>
      </w:pPr>
    </w:p>
    <w:p w14:paraId="3B9418D9" w14:textId="77777777" w:rsidR="00FC3028" w:rsidRDefault="00FC3028" w:rsidP="00FC3028">
      <w:pPr>
        <w:spacing w:line="360" w:lineRule="auto"/>
        <w:jc w:val="both"/>
        <w:rPr>
          <w:rFonts w:ascii="Times New Roman" w:hAnsi="Times New Roman" w:cs="Times New Roman"/>
          <w:sz w:val="24"/>
          <w:szCs w:val="24"/>
        </w:rPr>
      </w:pPr>
    </w:p>
    <w:p w14:paraId="3BA5D561" w14:textId="77777777" w:rsidR="00FC3028" w:rsidRDefault="00FC3028" w:rsidP="00FC3028">
      <w:pPr>
        <w:spacing w:line="360" w:lineRule="auto"/>
        <w:jc w:val="both"/>
        <w:rPr>
          <w:rFonts w:ascii="Times New Roman" w:hAnsi="Times New Roman" w:cs="Times New Roman"/>
          <w:sz w:val="24"/>
          <w:szCs w:val="24"/>
        </w:rPr>
      </w:pPr>
    </w:p>
    <w:p w14:paraId="0DFA0F13" w14:textId="77777777" w:rsidR="00CF6B2D" w:rsidRDefault="00CF6B2D" w:rsidP="00A00B37">
      <w:pPr>
        <w:spacing w:line="360" w:lineRule="auto"/>
        <w:rPr>
          <w:rFonts w:ascii="Times New Roman" w:hAnsi="Times New Roman" w:cs="Times New Roman"/>
          <w:sz w:val="24"/>
          <w:szCs w:val="24"/>
        </w:rPr>
      </w:pPr>
    </w:p>
    <w:p w14:paraId="4C15EE62" w14:textId="277A1C68" w:rsidR="00E14F56" w:rsidRPr="00E14F56" w:rsidRDefault="00E544A2" w:rsidP="00FD39E7">
      <w:pPr>
        <w:pStyle w:val="Heading1"/>
      </w:pPr>
      <w:bookmarkStart w:id="47" w:name="_Toc182509981"/>
      <w:r>
        <w:t xml:space="preserve">Chapter </w:t>
      </w:r>
      <w:r w:rsidR="00484596">
        <w:t>9</w:t>
      </w:r>
      <w:r>
        <w:t xml:space="preserve">: </w:t>
      </w:r>
      <w:r w:rsidR="000A652C">
        <w:t xml:space="preserve"> </w:t>
      </w:r>
      <w:r w:rsidR="00E14F56" w:rsidRPr="00E14F56">
        <w:t>Future Work</w:t>
      </w:r>
      <w:bookmarkEnd w:id="47"/>
    </w:p>
    <w:p w14:paraId="0066F39B" w14:textId="77777777" w:rsidR="00E14F56" w:rsidRPr="00E14F56" w:rsidRDefault="00E14F56" w:rsidP="00A00B37">
      <w:pPr>
        <w:spacing w:line="360" w:lineRule="auto"/>
        <w:jc w:val="both"/>
        <w:rPr>
          <w:rFonts w:ascii="Times New Roman" w:hAnsi="Times New Roman" w:cs="Times New Roman"/>
          <w:sz w:val="24"/>
          <w:szCs w:val="24"/>
        </w:rPr>
      </w:pPr>
      <w:r w:rsidRPr="00E14F56">
        <w:rPr>
          <w:rFonts w:ascii="Times New Roman" w:hAnsi="Times New Roman" w:cs="Times New Roman"/>
          <w:sz w:val="24"/>
          <w:szCs w:val="24"/>
        </w:rPr>
        <w:t>There are several areas for improvement and extension of the current work:</w:t>
      </w:r>
    </w:p>
    <w:p w14:paraId="089C3829" w14:textId="77777777" w:rsidR="00E14F56" w:rsidRPr="00E14F56" w:rsidRDefault="00E14F56" w:rsidP="00A00B37">
      <w:pPr>
        <w:numPr>
          <w:ilvl w:val="0"/>
          <w:numId w:val="7"/>
        </w:numPr>
        <w:spacing w:line="360" w:lineRule="auto"/>
        <w:jc w:val="both"/>
        <w:rPr>
          <w:rFonts w:ascii="Times New Roman" w:hAnsi="Times New Roman" w:cs="Times New Roman"/>
          <w:sz w:val="24"/>
          <w:szCs w:val="24"/>
        </w:rPr>
      </w:pPr>
      <w:r w:rsidRPr="00E14F56">
        <w:rPr>
          <w:rFonts w:ascii="Times New Roman" w:hAnsi="Times New Roman" w:cs="Times New Roman"/>
          <w:b/>
          <w:bCs/>
          <w:sz w:val="24"/>
          <w:szCs w:val="24"/>
        </w:rPr>
        <w:t>Data Augmentation</w:t>
      </w:r>
      <w:r w:rsidRPr="00E14F56">
        <w:rPr>
          <w:rFonts w:ascii="Times New Roman" w:hAnsi="Times New Roman" w:cs="Times New Roman"/>
          <w:sz w:val="24"/>
          <w:szCs w:val="24"/>
        </w:rPr>
        <w:t>:</w:t>
      </w:r>
    </w:p>
    <w:p w14:paraId="6C232EDF" w14:textId="77777777" w:rsidR="00E14F56" w:rsidRPr="00E544A2" w:rsidRDefault="00E14F56" w:rsidP="00A00B37">
      <w:pPr>
        <w:pStyle w:val="ListParagraph"/>
        <w:numPr>
          <w:ilvl w:val="0"/>
          <w:numId w:val="11"/>
        </w:numPr>
        <w:spacing w:line="360" w:lineRule="auto"/>
        <w:jc w:val="both"/>
        <w:rPr>
          <w:rFonts w:ascii="Times New Roman" w:hAnsi="Times New Roman" w:cs="Times New Roman"/>
          <w:sz w:val="24"/>
          <w:szCs w:val="24"/>
        </w:rPr>
      </w:pPr>
      <w:r w:rsidRPr="00E544A2">
        <w:rPr>
          <w:rFonts w:ascii="Times New Roman" w:hAnsi="Times New Roman" w:cs="Times New Roman"/>
          <w:sz w:val="24"/>
          <w:szCs w:val="24"/>
        </w:rPr>
        <w:t>Incorporating synthetic anomaly data through data augmentation techniques could help improve the model’s robustness, especially for rare anomalies.</w:t>
      </w:r>
    </w:p>
    <w:p w14:paraId="1CCA0F26" w14:textId="77777777" w:rsidR="00E14F56" w:rsidRPr="00E14F56" w:rsidRDefault="00E14F56" w:rsidP="00A00B37">
      <w:pPr>
        <w:numPr>
          <w:ilvl w:val="0"/>
          <w:numId w:val="7"/>
        </w:numPr>
        <w:spacing w:line="360" w:lineRule="auto"/>
        <w:jc w:val="both"/>
        <w:rPr>
          <w:rFonts w:ascii="Times New Roman" w:hAnsi="Times New Roman" w:cs="Times New Roman"/>
          <w:sz w:val="24"/>
          <w:szCs w:val="24"/>
        </w:rPr>
      </w:pPr>
      <w:r w:rsidRPr="00E14F56">
        <w:rPr>
          <w:rFonts w:ascii="Times New Roman" w:hAnsi="Times New Roman" w:cs="Times New Roman"/>
          <w:b/>
          <w:bCs/>
          <w:sz w:val="24"/>
          <w:szCs w:val="24"/>
        </w:rPr>
        <w:t>Model Enhancements</w:t>
      </w:r>
      <w:r w:rsidRPr="00E14F56">
        <w:rPr>
          <w:rFonts w:ascii="Times New Roman" w:hAnsi="Times New Roman" w:cs="Times New Roman"/>
          <w:sz w:val="24"/>
          <w:szCs w:val="24"/>
        </w:rPr>
        <w:t>:</w:t>
      </w:r>
    </w:p>
    <w:p w14:paraId="0EB3EFF6" w14:textId="77777777" w:rsidR="00E14F56" w:rsidRPr="00E544A2" w:rsidRDefault="00E14F56" w:rsidP="00A00B37">
      <w:pPr>
        <w:pStyle w:val="ListParagraph"/>
        <w:numPr>
          <w:ilvl w:val="0"/>
          <w:numId w:val="11"/>
        </w:numPr>
        <w:spacing w:line="360" w:lineRule="auto"/>
        <w:jc w:val="both"/>
        <w:rPr>
          <w:rFonts w:ascii="Times New Roman" w:hAnsi="Times New Roman" w:cs="Times New Roman"/>
          <w:sz w:val="24"/>
          <w:szCs w:val="24"/>
        </w:rPr>
      </w:pPr>
      <w:r w:rsidRPr="00E544A2">
        <w:rPr>
          <w:rFonts w:ascii="Times New Roman" w:hAnsi="Times New Roman" w:cs="Times New Roman"/>
          <w:sz w:val="24"/>
          <w:szCs w:val="24"/>
        </w:rPr>
        <w:t>Experimenting with different model architectures, such as adding more layers to the encoder-decoder structure or using Bidirectional LSTM layers in the decoder, could improve the model’s performance.</w:t>
      </w:r>
    </w:p>
    <w:p w14:paraId="28096AF7" w14:textId="77777777" w:rsidR="00E14F56" w:rsidRPr="00E14F56" w:rsidRDefault="00E14F56" w:rsidP="00A00B37">
      <w:pPr>
        <w:numPr>
          <w:ilvl w:val="0"/>
          <w:numId w:val="7"/>
        </w:numPr>
        <w:spacing w:line="360" w:lineRule="auto"/>
        <w:jc w:val="both"/>
        <w:rPr>
          <w:rFonts w:ascii="Times New Roman" w:hAnsi="Times New Roman" w:cs="Times New Roman"/>
          <w:sz w:val="24"/>
          <w:szCs w:val="24"/>
        </w:rPr>
      </w:pPr>
      <w:r w:rsidRPr="00E14F56">
        <w:rPr>
          <w:rFonts w:ascii="Times New Roman" w:hAnsi="Times New Roman" w:cs="Times New Roman"/>
          <w:b/>
          <w:bCs/>
          <w:sz w:val="24"/>
          <w:szCs w:val="24"/>
        </w:rPr>
        <w:t>Real-time Anomaly Detection</w:t>
      </w:r>
      <w:r w:rsidRPr="00E14F56">
        <w:rPr>
          <w:rFonts w:ascii="Times New Roman" w:hAnsi="Times New Roman" w:cs="Times New Roman"/>
          <w:sz w:val="24"/>
          <w:szCs w:val="24"/>
        </w:rPr>
        <w:t>:</w:t>
      </w:r>
    </w:p>
    <w:p w14:paraId="0C593ADC" w14:textId="77777777" w:rsidR="00E14F56" w:rsidRPr="00E544A2" w:rsidRDefault="00E14F56" w:rsidP="00A00B37">
      <w:pPr>
        <w:pStyle w:val="ListParagraph"/>
        <w:numPr>
          <w:ilvl w:val="0"/>
          <w:numId w:val="11"/>
        </w:numPr>
        <w:spacing w:line="360" w:lineRule="auto"/>
        <w:jc w:val="both"/>
        <w:rPr>
          <w:rFonts w:ascii="Times New Roman" w:hAnsi="Times New Roman" w:cs="Times New Roman"/>
          <w:sz w:val="24"/>
          <w:szCs w:val="24"/>
        </w:rPr>
      </w:pPr>
      <w:r w:rsidRPr="00E544A2">
        <w:rPr>
          <w:rFonts w:ascii="Times New Roman" w:hAnsi="Times New Roman" w:cs="Times New Roman"/>
          <w:sz w:val="24"/>
          <w:szCs w:val="24"/>
        </w:rPr>
        <w:lastRenderedPageBreak/>
        <w:t>Deploying the trained model in a real-time environment to monitor ongoing sensor data from industrial systems, with continuous updates to model predictions.</w:t>
      </w:r>
    </w:p>
    <w:p w14:paraId="5633B514" w14:textId="77777777" w:rsidR="00E14F56" w:rsidRPr="00E14F56" w:rsidRDefault="00E14F56" w:rsidP="00A00B37">
      <w:pPr>
        <w:numPr>
          <w:ilvl w:val="0"/>
          <w:numId w:val="7"/>
        </w:numPr>
        <w:spacing w:line="360" w:lineRule="auto"/>
        <w:jc w:val="both"/>
        <w:rPr>
          <w:rFonts w:ascii="Times New Roman" w:hAnsi="Times New Roman" w:cs="Times New Roman"/>
          <w:sz w:val="24"/>
          <w:szCs w:val="24"/>
        </w:rPr>
      </w:pPr>
      <w:r w:rsidRPr="00E14F56">
        <w:rPr>
          <w:rFonts w:ascii="Times New Roman" w:hAnsi="Times New Roman" w:cs="Times New Roman"/>
          <w:b/>
          <w:bCs/>
          <w:sz w:val="24"/>
          <w:szCs w:val="24"/>
        </w:rPr>
        <w:t>Evaluation with Other Datasets</w:t>
      </w:r>
      <w:r w:rsidRPr="00E14F56">
        <w:rPr>
          <w:rFonts w:ascii="Times New Roman" w:hAnsi="Times New Roman" w:cs="Times New Roman"/>
          <w:sz w:val="24"/>
          <w:szCs w:val="24"/>
        </w:rPr>
        <w:t>:</w:t>
      </w:r>
    </w:p>
    <w:p w14:paraId="18B6B216" w14:textId="77777777" w:rsidR="00E14F56" w:rsidRPr="00E544A2" w:rsidRDefault="00E14F56" w:rsidP="00A00B37">
      <w:pPr>
        <w:pStyle w:val="ListParagraph"/>
        <w:numPr>
          <w:ilvl w:val="0"/>
          <w:numId w:val="11"/>
        </w:numPr>
        <w:spacing w:line="360" w:lineRule="auto"/>
        <w:jc w:val="both"/>
        <w:rPr>
          <w:rFonts w:ascii="Times New Roman" w:hAnsi="Times New Roman" w:cs="Times New Roman"/>
          <w:sz w:val="24"/>
          <w:szCs w:val="24"/>
        </w:rPr>
      </w:pPr>
      <w:r w:rsidRPr="00E544A2">
        <w:rPr>
          <w:rFonts w:ascii="Times New Roman" w:hAnsi="Times New Roman" w:cs="Times New Roman"/>
          <w:sz w:val="24"/>
          <w:szCs w:val="24"/>
        </w:rPr>
        <w:t>Testing the model on other types of time-series data from different industrial applications could demonstrate its versatility.</w:t>
      </w:r>
    </w:p>
    <w:p w14:paraId="754B452B" w14:textId="77777777" w:rsidR="00E14F56" w:rsidRDefault="00E14F56" w:rsidP="009E3377">
      <w:pPr>
        <w:spacing w:line="360" w:lineRule="auto"/>
        <w:jc w:val="both"/>
        <w:rPr>
          <w:rFonts w:ascii="Times New Roman" w:hAnsi="Times New Roman" w:cs="Times New Roman"/>
          <w:sz w:val="24"/>
          <w:szCs w:val="24"/>
        </w:rPr>
      </w:pPr>
    </w:p>
    <w:p w14:paraId="0711D7EA" w14:textId="77777777" w:rsidR="000A652C" w:rsidRDefault="000A652C" w:rsidP="009E3377">
      <w:pPr>
        <w:spacing w:line="360" w:lineRule="auto"/>
        <w:jc w:val="both"/>
        <w:rPr>
          <w:rFonts w:ascii="Times New Roman" w:hAnsi="Times New Roman" w:cs="Times New Roman"/>
          <w:sz w:val="24"/>
          <w:szCs w:val="24"/>
        </w:rPr>
      </w:pPr>
    </w:p>
    <w:p w14:paraId="3639F39B" w14:textId="77777777" w:rsidR="000A652C" w:rsidRDefault="000A652C" w:rsidP="009E3377">
      <w:pPr>
        <w:spacing w:line="360" w:lineRule="auto"/>
        <w:jc w:val="both"/>
        <w:rPr>
          <w:rFonts w:ascii="Times New Roman" w:hAnsi="Times New Roman" w:cs="Times New Roman"/>
          <w:sz w:val="24"/>
          <w:szCs w:val="24"/>
        </w:rPr>
      </w:pPr>
    </w:p>
    <w:p w14:paraId="684C6AC4" w14:textId="77777777" w:rsidR="00E544A2" w:rsidRDefault="00E544A2" w:rsidP="009E3377">
      <w:pPr>
        <w:spacing w:line="360" w:lineRule="auto"/>
        <w:jc w:val="both"/>
        <w:rPr>
          <w:rFonts w:ascii="Times New Roman" w:hAnsi="Times New Roman" w:cs="Times New Roman"/>
          <w:sz w:val="24"/>
          <w:szCs w:val="24"/>
        </w:rPr>
      </w:pPr>
    </w:p>
    <w:p w14:paraId="1796C666" w14:textId="77777777" w:rsidR="00303AA2" w:rsidRDefault="00303AA2" w:rsidP="009E3377">
      <w:pPr>
        <w:spacing w:line="360" w:lineRule="auto"/>
        <w:jc w:val="both"/>
        <w:rPr>
          <w:rFonts w:ascii="Times New Roman" w:hAnsi="Times New Roman" w:cs="Times New Roman"/>
          <w:sz w:val="24"/>
          <w:szCs w:val="24"/>
        </w:rPr>
      </w:pPr>
    </w:p>
    <w:p w14:paraId="2EBB6D1E" w14:textId="77777777" w:rsidR="00303AA2" w:rsidRDefault="00303AA2" w:rsidP="009E3377">
      <w:pPr>
        <w:spacing w:line="360" w:lineRule="auto"/>
        <w:jc w:val="both"/>
        <w:rPr>
          <w:rFonts w:ascii="Times New Roman" w:hAnsi="Times New Roman" w:cs="Times New Roman"/>
          <w:sz w:val="24"/>
          <w:szCs w:val="24"/>
        </w:rPr>
      </w:pPr>
    </w:p>
    <w:p w14:paraId="65F9DEE9" w14:textId="77777777" w:rsidR="00303AA2" w:rsidRDefault="00303AA2" w:rsidP="009E3377">
      <w:pPr>
        <w:spacing w:line="360" w:lineRule="auto"/>
        <w:jc w:val="both"/>
        <w:rPr>
          <w:rFonts w:ascii="Times New Roman" w:hAnsi="Times New Roman" w:cs="Times New Roman"/>
          <w:sz w:val="24"/>
          <w:szCs w:val="24"/>
        </w:rPr>
      </w:pPr>
    </w:p>
    <w:p w14:paraId="4030B700" w14:textId="77777777" w:rsidR="00303AA2" w:rsidRDefault="00303AA2" w:rsidP="009E3377">
      <w:pPr>
        <w:spacing w:line="360" w:lineRule="auto"/>
        <w:jc w:val="both"/>
        <w:rPr>
          <w:rFonts w:ascii="Times New Roman" w:hAnsi="Times New Roman" w:cs="Times New Roman"/>
          <w:sz w:val="24"/>
          <w:szCs w:val="24"/>
        </w:rPr>
      </w:pPr>
    </w:p>
    <w:p w14:paraId="3EF81BCD" w14:textId="77777777" w:rsidR="00303AA2" w:rsidRDefault="00303AA2" w:rsidP="009E3377">
      <w:pPr>
        <w:spacing w:line="360" w:lineRule="auto"/>
        <w:jc w:val="both"/>
        <w:rPr>
          <w:rFonts w:ascii="Times New Roman" w:hAnsi="Times New Roman" w:cs="Times New Roman"/>
          <w:sz w:val="24"/>
          <w:szCs w:val="24"/>
        </w:rPr>
      </w:pPr>
    </w:p>
    <w:p w14:paraId="4B9666D4" w14:textId="77777777" w:rsidR="00CF6B2D" w:rsidRDefault="00CF6B2D" w:rsidP="00A00B37">
      <w:pPr>
        <w:spacing w:line="360" w:lineRule="auto"/>
        <w:rPr>
          <w:rFonts w:ascii="Times New Roman" w:hAnsi="Times New Roman" w:cs="Times New Roman"/>
          <w:sz w:val="24"/>
          <w:szCs w:val="24"/>
        </w:rPr>
      </w:pPr>
    </w:p>
    <w:p w14:paraId="5B139883" w14:textId="6D246EE4" w:rsidR="00E86281" w:rsidRPr="00E86281" w:rsidRDefault="00E86281" w:rsidP="00FD39E7">
      <w:pPr>
        <w:pStyle w:val="Heading1"/>
      </w:pPr>
      <w:bookmarkStart w:id="48" w:name="_Toc182509982"/>
      <w:r>
        <w:t xml:space="preserve">Chapter </w:t>
      </w:r>
      <w:r w:rsidR="00484596">
        <w:t>10</w:t>
      </w:r>
      <w:r>
        <w:t>: References</w:t>
      </w:r>
      <w:bookmarkEnd w:id="48"/>
    </w:p>
    <w:p w14:paraId="20B4A438" w14:textId="7634729F" w:rsidR="00402A61" w:rsidRDefault="00402A61" w:rsidP="00A00B37">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2F6F2E">
        <w:rPr>
          <w:rFonts w:ascii="Times New Roman" w:hAnsi="Times New Roman" w:cs="Times New Roman"/>
          <w:sz w:val="24"/>
          <w:szCs w:val="24"/>
        </w:rPr>
        <w:t xml:space="preserve"> </w:t>
      </w:r>
      <w:r w:rsidRPr="00402A61">
        <w:rPr>
          <w:rFonts w:ascii="Times New Roman" w:hAnsi="Times New Roman" w:cs="Times New Roman"/>
          <w:sz w:val="24"/>
          <w:szCs w:val="24"/>
        </w:rPr>
        <w:t>Z. Chen, C. K. Yeo, B. S. Lee and C. T. Lau, "Autoencoder-based network anomaly detection," 2018 Wireless Telecommunications Symposium (WTS), Phoenix, AZ, USA, 2018, pp. 1-5, doi: 10.1109/WTS.2018.8363930. keywords: {Anomaly detection;Dimensionality reduction;Principal component analysis;Training;Deconvolution;Two dimensional displays;Correlation;Network Anomaly Detection;Autoencoder;Convolutional Autoencoder;Dimensionality Reduction;Reconstruction Error;NSL-KDD Dataset},</w:t>
      </w:r>
    </w:p>
    <w:p w14:paraId="63F30AB2" w14:textId="77777777" w:rsidR="002F6F2E" w:rsidRPr="00402A61" w:rsidRDefault="002F6F2E" w:rsidP="00A00B37">
      <w:pPr>
        <w:spacing w:line="360" w:lineRule="auto"/>
        <w:rPr>
          <w:rFonts w:ascii="Times New Roman" w:hAnsi="Times New Roman" w:cs="Times New Roman"/>
          <w:sz w:val="24"/>
          <w:szCs w:val="24"/>
        </w:rPr>
      </w:pPr>
    </w:p>
    <w:p w14:paraId="11C73FAC" w14:textId="551E228A" w:rsidR="00BC62D8" w:rsidRPr="00BC62D8" w:rsidRDefault="00BC62D8" w:rsidP="00A00B37">
      <w:pPr>
        <w:spacing w:line="360" w:lineRule="auto"/>
        <w:rPr>
          <w:rFonts w:ascii="Times New Roman" w:hAnsi="Times New Roman" w:cs="Times New Roman"/>
          <w:sz w:val="24"/>
          <w:szCs w:val="24"/>
        </w:rPr>
      </w:pPr>
      <w:r>
        <w:rPr>
          <w:rFonts w:ascii="Times New Roman" w:hAnsi="Times New Roman" w:cs="Times New Roman"/>
          <w:sz w:val="24"/>
          <w:szCs w:val="24"/>
        </w:rPr>
        <w:t>[2]</w:t>
      </w:r>
      <w:r w:rsidR="002F6F2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C62D8">
        <w:rPr>
          <w:rFonts w:ascii="Times New Roman" w:hAnsi="Times New Roman" w:cs="Times New Roman"/>
          <w:sz w:val="24"/>
          <w:szCs w:val="24"/>
        </w:rPr>
        <w:t xml:space="preserve">D. Liu and G. Liu, "A Transformer-Based Variational Autoencoder for Sentence Generation," 2019 International Joint Conference on Neural Networks (IJCNN), Budapest, Hungary, 2019, pp. 1-7, doi: 10.1109/IJCNN.2019.8852155. keywords: {Decoding;Training;Task analysis;Neural </w:t>
      </w:r>
      <w:r w:rsidRPr="00BC62D8">
        <w:rPr>
          <w:rFonts w:ascii="Times New Roman" w:hAnsi="Times New Roman" w:cs="Times New Roman"/>
          <w:sz w:val="24"/>
          <w:szCs w:val="24"/>
        </w:rPr>
        <w:lastRenderedPageBreak/>
        <w:t>networks;Gaussian distribution;Computer architecture;Natural languages;variational autoencoder;text generation;self-attention;transformer},</w:t>
      </w:r>
    </w:p>
    <w:p w14:paraId="238F35FD" w14:textId="23E26B0C" w:rsidR="00E544A2" w:rsidRDefault="00E544A2" w:rsidP="009E3377">
      <w:pPr>
        <w:spacing w:line="360" w:lineRule="auto"/>
        <w:jc w:val="both"/>
        <w:rPr>
          <w:rFonts w:ascii="Times New Roman" w:hAnsi="Times New Roman" w:cs="Times New Roman"/>
          <w:sz w:val="24"/>
          <w:szCs w:val="24"/>
        </w:rPr>
      </w:pPr>
    </w:p>
    <w:p w14:paraId="311EE4F9" w14:textId="77777777" w:rsidR="00E544A2" w:rsidRDefault="00E544A2" w:rsidP="009E3377">
      <w:pPr>
        <w:spacing w:line="360" w:lineRule="auto"/>
        <w:jc w:val="both"/>
        <w:rPr>
          <w:rFonts w:ascii="Times New Roman" w:hAnsi="Times New Roman" w:cs="Times New Roman"/>
          <w:sz w:val="24"/>
          <w:szCs w:val="24"/>
        </w:rPr>
      </w:pPr>
    </w:p>
    <w:p w14:paraId="68EEE91E" w14:textId="77777777" w:rsidR="00E544A2" w:rsidRDefault="00E544A2" w:rsidP="009E3377">
      <w:pPr>
        <w:spacing w:line="360" w:lineRule="auto"/>
        <w:jc w:val="both"/>
        <w:rPr>
          <w:rFonts w:ascii="Times New Roman" w:hAnsi="Times New Roman" w:cs="Times New Roman"/>
          <w:sz w:val="24"/>
          <w:szCs w:val="24"/>
        </w:rPr>
      </w:pPr>
    </w:p>
    <w:p w14:paraId="22E60D64" w14:textId="77777777" w:rsidR="00E544A2" w:rsidRDefault="00E544A2" w:rsidP="009E3377">
      <w:pPr>
        <w:spacing w:line="360" w:lineRule="auto"/>
        <w:jc w:val="both"/>
        <w:rPr>
          <w:rFonts w:ascii="Times New Roman" w:hAnsi="Times New Roman" w:cs="Times New Roman"/>
          <w:sz w:val="24"/>
          <w:szCs w:val="24"/>
        </w:rPr>
      </w:pPr>
    </w:p>
    <w:p w14:paraId="2F4ED302" w14:textId="13603175" w:rsidR="006C2AE4" w:rsidRPr="00303AA2" w:rsidRDefault="006C2AE4" w:rsidP="00FC3028">
      <w:pPr>
        <w:spacing w:line="360" w:lineRule="auto"/>
        <w:jc w:val="both"/>
        <w:rPr>
          <w:rFonts w:ascii="Times New Roman" w:hAnsi="Times New Roman" w:cs="Times New Roman"/>
          <w:color w:val="FF0000"/>
          <w:sz w:val="24"/>
          <w:szCs w:val="24"/>
        </w:rPr>
      </w:pPr>
    </w:p>
    <w:sectPr w:rsidR="006C2AE4" w:rsidRPr="00303AA2" w:rsidSect="00024883">
      <w:headerReference w:type="default" r:id="rId23"/>
      <w:headerReference w:type="first" r:id="rId24"/>
      <w:footerReference w:type="first" r:id="rId25"/>
      <w:pgSz w:w="11906" w:h="16838"/>
      <w:pgMar w:top="1191" w:right="907" w:bottom="1440" w:left="1440" w:header="576"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BABAB7" w14:textId="77777777" w:rsidR="000B6764" w:rsidRDefault="000B6764" w:rsidP="006A5F2F">
      <w:pPr>
        <w:spacing w:after="0" w:line="240" w:lineRule="auto"/>
      </w:pPr>
      <w:r>
        <w:separator/>
      </w:r>
    </w:p>
    <w:p w14:paraId="1399B7A7" w14:textId="77777777" w:rsidR="000B6764" w:rsidRDefault="000B6764"/>
    <w:p w14:paraId="0B274BDA" w14:textId="77777777" w:rsidR="000B6764" w:rsidRDefault="000B6764" w:rsidP="008746D7"/>
  </w:endnote>
  <w:endnote w:type="continuationSeparator" w:id="0">
    <w:p w14:paraId="6ECBECCB" w14:textId="77777777" w:rsidR="000B6764" w:rsidRDefault="000B6764" w:rsidP="006A5F2F">
      <w:pPr>
        <w:spacing w:after="0" w:line="240" w:lineRule="auto"/>
      </w:pPr>
      <w:r>
        <w:continuationSeparator/>
      </w:r>
    </w:p>
    <w:p w14:paraId="20481AC3" w14:textId="77777777" w:rsidR="000B6764" w:rsidRDefault="000B6764"/>
    <w:p w14:paraId="09377DCA" w14:textId="77777777" w:rsidR="000B6764" w:rsidRDefault="000B6764" w:rsidP="008746D7"/>
  </w:endnote>
  <w:endnote w:type="continuationNotice" w:id="1">
    <w:p w14:paraId="51E4218D" w14:textId="77777777" w:rsidR="000B6764" w:rsidRDefault="000B67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5554072"/>
      <w:docPartObj>
        <w:docPartGallery w:val="Page Numbers (Bottom of Page)"/>
        <w:docPartUnique/>
      </w:docPartObj>
    </w:sdtPr>
    <w:sdtEndPr>
      <w:rPr>
        <w:noProof/>
      </w:rPr>
    </w:sdtEndPr>
    <w:sdtContent>
      <w:p w14:paraId="4859FCD3" w14:textId="361E9D1C" w:rsidR="00845A67" w:rsidRDefault="00E50609">
        <w:pPr>
          <w:pStyle w:val="Footer"/>
          <w:jc w:val="right"/>
        </w:pPr>
        <w:r>
          <w:t xml:space="preserve">Manipal School of Information Sciences                                                                                                            </w:t>
        </w:r>
        <w:r w:rsidR="00845A67">
          <w:fldChar w:fldCharType="begin"/>
        </w:r>
        <w:r w:rsidR="00845A67">
          <w:instrText xml:space="preserve"> PAGE   \* MERGEFORMAT </w:instrText>
        </w:r>
        <w:r w:rsidR="00845A67">
          <w:fldChar w:fldCharType="separate"/>
        </w:r>
        <w:r w:rsidR="00A747DD">
          <w:rPr>
            <w:noProof/>
          </w:rPr>
          <w:t>2</w:t>
        </w:r>
        <w:r w:rsidR="00845A67">
          <w:rPr>
            <w:noProof/>
          </w:rPr>
          <w:fldChar w:fldCharType="end"/>
        </w:r>
      </w:p>
    </w:sdtContent>
  </w:sdt>
  <w:p w14:paraId="76A730EC" w14:textId="77777777" w:rsidR="00845A67" w:rsidRDefault="00845A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4423620"/>
      <w:docPartObj>
        <w:docPartGallery w:val="Page Numbers (Bottom of Page)"/>
        <w:docPartUnique/>
      </w:docPartObj>
    </w:sdtPr>
    <w:sdtEndPr>
      <w:rPr>
        <w:noProof/>
      </w:rPr>
    </w:sdtEndPr>
    <w:sdtContent>
      <w:p w14:paraId="1E53538A" w14:textId="7B419CA9" w:rsidR="006A5F2F" w:rsidRDefault="00845A67">
        <w:pPr>
          <w:pStyle w:val="Footer"/>
          <w:jc w:val="right"/>
        </w:pPr>
        <w:r>
          <w:t xml:space="preserve"> </w:t>
        </w:r>
      </w:p>
    </w:sdtContent>
  </w:sdt>
  <w:p w14:paraId="38F6AD20" w14:textId="77777777" w:rsidR="006A5F2F" w:rsidRDefault="006A5F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2A56E" w14:textId="4C9B1BCE" w:rsidR="00163B68" w:rsidRPr="00A747DD" w:rsidRDefault="0045738C" w:rsidP="0071153B">
    <w:pPr>
      <w:pStyle w:val="Footer"/>
      <w:rPr>
        <w:rFonts w:ascii="Times New Roman" w:hAnsi="Times New Roman" w:cs="Times New Roman"/>
        <w:sz w:val="20"/>
      </w:rPr>
    </w:pPr>
    <w:r w:rsidRPr="00A747DD">
      <w:rPr>
        <w:rFonts w:ascii="Times New Roman" w:hAnsi="Times New Roman" w:cs="Times New Roman"/>
        <w:sz w:val="20"/>
      </w:rPr>
      <w:t xml:space="preserve">Manipal School of Information Sciences                                                                                                            </w:t>
    </w:r>
    <w:sdt>
      <w:sdtPr>
        <w:rPr>
          <w:rFonts w:ascii="Times New Roman" w:hAnsi="Times New Roman" w:cs="Times New Roman"/>
          <w:sz w:val="20"/>
        </w:rPr>
        <w:id w:val="1485665727"/>
        <w:docPartObj>
          <w:docPartGallery w:val="Page Numbers (Bottom of Page)"/>
          <w:docPartUnique/>
        </w:docPartObj>
      </w:sdtPr>
      <w:sdtEndPr>
        <w:rPr>
          <w:noProof/>
        </w:rPr>
      </w:sdtEndPr>
      <w:sdtContent>
        <w:r w:rsidR="00163B68" w:rsidRPr="00A747DD">
          <w:rPr>
            <w:rFonts w:ascii="Times New Roman" w:hAnsi="Times New Roman" w:cs="Times New Roman"/>
            <w:sz w:val="20"/>
          </w:rPr>
          <w:fldChar w:fldCharType="begin"/>
        </w:r>
        <w:r w:rsidR="00163B68" w:rsidRPr="00A747DD">
          <w:rPr>
            <w:rFonts w:ascii="Times New Roman" w:hAnsi="Times New Roman" w:cs="Times New Roman"/>
            <w:sz w:val="20"/>
          </w:rPr>
          <w:instrText xml:space="preserve"> PAGE   \* MERGEFORMAT </w:instrText>
        </w:r>
        <w:r w:rsidR="00163B68" w:rsidRPr="00A747DD">
          <w:rPr>
            <w:rFonts w:ascii="Times New Roman" w:hAnsi="Times New Roman" w:cs="Times New Roman"/>
            <w:sz w:val="20"/>
          </w:rPr>
          <w:fldChar w:fldCharType="separate"/>
        </w:r>
        <w:r w:rsidR="00BB5BE8">
          <w:rPr>
            <w:rFonts w:ascii="Times New Roman" w:hAnsi="Times New Roman" w:cs="Times New Roman"/>
            <w:noProof/>
            <w:sz w:val="20"/>
          </w:rPr>
          <w:t>1</w:t>
        </w:r>
        <w:r w:rsidR="00163B68" w:rsidRPr="00A747DD">
          <w:rPr>
            <w:rFonts w:ascii="Times New Roman" w:hAnsi="Times New Roman" w:cs="Times New Roman"/>
            <w:noProof/>
            <w:sz w:val="20"/>
          </w:rPr>
          <w:fldChar w:fldCharType="end"/>
        </w:r>
      </w:sdtContent>
    </w:sdt>
  </w:p>
  <w:p w14:paraId="1EB334A5" w14:textId="7B4553BD" w:rsidR="00163B68" w:rsidRDefault="00163B68">
    <w:pPr>
      <w:pStyle w:val="Footer"/>
    </w:pPr>
  </w:p>
  <w:p w14:paraId="60F133C1" w14:textId="77777777" w:rsidR="008A7F4E" w:rsidRDefault="008A7F4E"/>
  <w:p w14:paraId="179532B0" w14:textId="77777777" w:rsidR="008A7F4E" w:rsidRDefault="008A7F4E" w:rsidP="008746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93C9D1" w14:textId="77777777" w:rsidR="000B6764" w:rsidRDefault="000B6764" w:rsidP="006A5F2F">
      <w:pPr>
        <w:spacing w:after="0" w:line="240" w:lineRule="auto"/>
      </w:pPr>
      <w:r>
        <w:separator/>
      </w:r>
    </w:p>
    <w:p w14:paraId="5FB227D9" w14:textId="77777777" w:rsidR="000B6764" w:rsidRDefault="000B6764"/>
    <w:p w14:paraId="50AF9044" w14:textId="77777777" w:rsidR="000B6764" w:rsidRDefault="000B6764" w:rsidP="008746D7"/>
  </w:footnote>
  <w:footnote w:type="continuationSeparator" w:id="0">
    <w:p w14:paraId="43D4074D" w14:textId="77777777" w:rsidR="000B6764" w:rsidRDefault="000B6764" w:rsidP="006A5F2F">
      <w:pPr>
        <w:spacing w:after="0" w:line="240" w:lineRule="auto"/>
      </w:pPr>
      <w:r>
        <w:continuationSeparator/>
      </w:r>
    </w:p>
    <w:p w14:paraId="3828DDE1" w14:textId="77777777" w:rsidR="000B6764" w:rsidRDefault="000B6764"/>
    <w:p w14:paraId="12D4D077" w14:textId="77777777" w:rsidR="000B6764" w:rsidRDefault="000B6764" w:rsidP="008746D7"/>
  </w:footnote>
  <w:footnote w:type="continuationNotice" w:id="1">
    <w:p w14:paraId="159D97D7" w14:textId="77777777" w:rsidR="000B6764" w:rsidRDefault="000B67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DBEC1" w14:textId="6FC39CAD" w:rsidR="0045738C" w:rsidRPr="0045738C" w:rsidRDefault="0045738C">
    <w:pPr>
      <w:pStyle w:val="Header"/>
      <w:rPr>
        <w:lang w:val="en-US"/>
      </w:rPr>
    </w:pPr>
    <w:r>
      <w:rPr>
        <w:lang w:val="en-US"/>
      </w:rPr>
      <w:tab/>
    </w:r>
    <w:r>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47DB8" w14:textId="640C4979" w:rsidR="00EF645F" w:rsidRPr="00F71BFB" w:rsidRDefault="00EF645F">
    <w:pPr>
      <w:pStyle w:val="Header"/>
      <w:rPr>
        <w:lang w:val="en-US"/>
      </w:rPr>
    </w:pPr>
    <w:r>
      <w:rPr>
        <w:lang w:val="en-US"/>
      </w:rPr>
      <w:tab/>
    </w:r>
    <w:r w:rsidRPr="00F71BFB">
      <w:rPr>
        <w:lang w:val="en-US"/>
      </w:rPr>
      <w:tab/>
    </w:r>
    <w:r w:rsidRPr="00F71BFB">
      <w:rPr>
        <w:rFonts w:ascii="Times New Roman" w:hAnsi="Times New Roman" w:cs="Times New Roman"/>
        <w:sz w:val="20"/>
        <w:lang w:val="en-US"/>
      </w:rPr>
      <w:t>Anomaly detection in Time series data using Transformers</w:t>
    </w:r>
  </w:p>
  <w:p w14:paraId="5031AF81" w14:textId="77777777" w:rsidR="008A7F4E" w:rsidRDefault="008A7F4E"/>
  <w:p w14:paraId="48245632" w14:textId="77777777" w:rsidR="008A7F4E" w:rsidRDefault="008A7F4E" w:rsidP="008746D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EE0E7" w14:textId="66571AE4" w:rsidR="000A30CC" w:rsidRPr="0071153B" w:rsidRDefault="0071153B" w:rsidP="0071153B">
    <w:pPr>
      <w:pStyle w:val="Header"/>
    </w:pPr>
    <w:r>
      <w:rPr>
        <w:rFonts w:ascii="Times New Roman" w:hAnsi="Times New Roman" w:cs="Times New Roman"/>
        <w:sz w:val="20"/>
        <w:lang w:val="en-US"/>
      </w:rPr>
      <w:tab/>
      <w:t xml:space="preserve">                                                                                                 </w:t>
    </w:r>
    <w:r w:rsidRPr="0071153B">
      <w:rPr>
        <w:rFonts w:ascii="Times New Roman" w:hAnsi="Times New Roman" w:cs="Times New Roman"/>
        <w:sz w:val="20"/>
        <w:lang w:val="en-US"/>
      </w:rPr>
      <w:t>Anomaly detection in Time series data using Transformers</w:t>
    </w:r>
  </w:p>
  <w:p w14:paraId="1D25A0F8" w14:textId="77777777" w:rsidR="008A7F4E" w:rsidRDefault="008A7F4E"/>
  <w:p w14:paraId="67312CEC" w14:textId="77777777" w:rsidR="008A7F4E" w:rsidRDefault="008A7F4E" w:rsidP="008746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144BB"/>
    <w:multiLevelType w:val="multilevel"/>
    <w:tmpl w:val="D36E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24660"/>
    <w:multiLevelType w:val="multilevel"/>
    <w:tmpl w:val="1BEC8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E6453"/>
    <w:multiLevelType w:val="multilevel"/>
    <w:tmpl w:val="10C6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A5821"/>
    <w:multiLevelType w:val="multilevel"/>
    <w:tmpl w:val="5290F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84B7E"/>
    <w:multiLevelType w:val="multilevel"/>
    <w:tmpl w:val="C22A6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35BE2"/>
    <w:multiLevelType w:val="multilevel"/>
    <w:tmpl w:val="6CB6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E60CB"/>
    <w:multiLevelType w:val="multilevel"/>
    <w:tmpl w:val="51D0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C3DCA"/>
    <w:multiLevelType w:val="hybridMultilevel"/>
    <w:tmpl w:val="E3FCBAC8"/>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F1F2701"/>
    <w:multiLevelType w:val="multilevel"/>
    <w:tmpl w:val="0DAC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7342E"/>
    <w:multiLevelType w:val="multilevel"/>
    <w:tmpl w:val="2AC40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C00D2"/>
    <w:multiLevelType w:val="multilevel"/>
    <w:tmpl w:val="27CE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25A5B"/>
    <w:multiLevelType w:val="hybridMultilevel"/>
    <w:tmpl w:val="5A26C8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718066E"/>
    <w:multiLevelType w:val="hybridMultilevel"/>
    <w:tmpl w:val="DFEE4B90"/>
    <w:lvl w:ilvl="0" w:tplc="9018848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DB0CB7"/>
    <w:multiLevelType w:val="multilevel"/>
    <w:tmpl w:val="0DE212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D386AEB"/>
    <w:multiLevelType w:val="hybridMultilevel"/>
    <w:tmpl w:val="2C0C5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556CF7"/>
    <w:multiLevelType w:val="multilevel"/>
    <w:tmpl w:val="2F0C2FC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31D022EA"/>
    <w:multiLevelType w:val="hybridMultilevel"/>
    <w:tmpl w:val="57303846"/>
    <w:lvl w:ilvl="0" w:tplc="2D4ADC44">
      <w:start w:val="1"/>
      <w:numFmt w:val="decimal"/>
      <w:lvlText w:val="%1."/>
      <w:lvlJc w:val="left"/>
      <w:pPr>
        <w:tabs>
          <w:tab w:val="num" w:pos="360"/>
        </w:tabs>
        <w:ind w:left="360" w:hanging="360"/>
      </w:pPr>
    </w:lvl>
    <w:lvl w:ilvl="1" w:tplc="B2004072">
      <w:numFmt w:val="bullet"/>
      <w:lvlText w:val="•"/>
      <w:lvlJc w:val="left"/>
      <w:pPr>
        <w:tabs>
          <w:tab w:val="num" w:pos="1080"/>
        </w:tabs>
        <w:ind w:left="1080" w:hanging="360"/>
      </w:pPr>
      <w:rPr>
        <w:rFonts w:ascii="Arial" w:hAnsi="Arial" w:hint="default"/>
      </w:rPr>
    </w:lvl>
    <w:lvl w:ilvl="2" w:tplc="CA469A00" w:tentative="1">
      <w:start w:val="1"/>
      <w:numFmt w:val="decimal"/>
      <w:lvlText w:val="%3."/>
      <w:lvlJc w:val="left"/>
      <w:pPr>
        <w:tabs>
          <w:tab w:val="num" w:pos="1800"/>
        </w:tabs>
        <w:ind w:left="1800" w:hanging="360"/>
      </w:pPr>
    </w:lvl>
    <w:lvl w:ilvl="3" w:tplc="685A9C9E" w:tentative="1">
      <w:start w:val="1"/>
      <w:numFmt w:val="decimal"/>
      <w:lvlText w:val="%4."/>
      <w:lvlJc w:val="left"/>
      <w:pPr>
        <w:tabs>
          <w:tab w:val="num" w:pos="2520"/>
        </w:tabs>
        <w:ind w:left="2520" w:hanging="360"/>
      </w:pPr>
    </w:lvl>
    <w:lvl w:ilvl="4" w:tplc="E71011B8" w:tentative="1">
      <w:start w:val="1"/>
      <w:numFmt w:val="decimal"/>
      <w:lvlText w:val="%5."/>
      <w:lvlJc w:val="left"/>
      <w:pPr>
        <w:tabs>
          <w:tab w:val="num" w:pos="3240"/>
        </w:tabs>
        <w:ind w:left="3240" w:hanging="360"/>
      </w:pPr>
    </w:lvl>
    <w:lvl w:ilvl="5" w:tplc="023620EA" w:tentative="1">
      <w:start w:val="1"/>
      <w:numFmt w:val="decimal"/>
      <w:lvlText w:val="%6."/>
      <w:lvlJc w:val="left"/>
      <w:pPr>
        <w:tabs>
          <w:tab w:val="num" w:pos="3960"/>
        </w:tabs>
        <w:ind w:left="3960" w:hanging="360"/>
      </w:pPr>
    </w:lvl>
    <w:lvl w:ilvl="6" w:tplc="0C3228B6" w:tentative="1">
      <w:start w:val="1"/>
      <w:numFmt w:val="decimal"/>
      <w:lvlText w:val="%7."/>
      <w:lvlJc w:val="left"/>
      <w:pPr>
        <w:tabs>
          <w:tab w:val="num" w:pos="4680"/>
        </w:tabs>
        <w:ind w:left="4680" w:hanging="360"/>
      </w:pPr>
    </w:lvl>
    <w:lvl w:ilvl="7" w:tplc="42366F56" w:tentative="1">
      <w:start w:val="1"/>
      <w:numFmt w:val="decimal"/>
      <w:lvlText w:val="%8."/>
      <w:lvlJc w:val="left"/>
      <w:pPr>
        <w:tabs>
          <w:tab w:val="num" w:pos="5400"/>
        </w:tabs>
        <w:ind w:left="5400" w:hanging="360"/>
      </w:pPr>
    </w:lvl>
    <w:lvl w:ilvl="8" w:tplc="A6BE471A" w:tentative="1">
      <w:start w:val="1"/>
      <w:numFmt w:val="decimal"/>
      <w:lvlText w:val="%9."/>
      <w:lvlJc w:val="left"/>
      <w:pPr>
        <w:tabs>
          <w:tab w:val="num" w:pos="6120"/>
        </w:tabs>
        <w:ind w:left="6120" w:hanging="360"/>
      </w:pPr>
    </w:lvl>
  </w:abstractNum>
  <w:abstractNum w:abstractNumId="17" w15:restartNumberingAfterBreak="0">
    <w:nsid w:val="39DC7944"/>
    <w:multiLevelType w:val="hybridMultilevel"/>
    <w:tmpl w:val="F1481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7B093E"/>
    <w:multiLevelType w:val="hybridMultilevel"/>
    <w:tmpl w:val="3DCAFD22"/>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446F0EAC"/>
    <w:multiLevelType w:val="hybridMultilevel"/>
    <w:tmpl w:val="27648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F73FD4"/>
    <w:multiLevelType w:val="hybridMultilevel"/>
    <w:tmpl w:val="DDE419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A52EBF"/>
    <w:multiLevelType w:val="multilevel"/>
    <w:tmpl w:val="26642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F20EB2"/>
    <w:multiLevelType w:val="multilevel"/>
    <w:tmpl w:val="030432B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53B210A2"/>
    <w:multiLevelType w:val="multilevel"/>
    <w:tmpl w:val="852A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FE2CD5"/>
    <w:multiLevelType w:val="multilevel"/>
    <w:tmpl w:val="36745DB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5ABD5E09"/>
    <w:multiLevelType w:val="hybridMultilevel"/>
    <w:tmpl w:val="8DEC3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02B12F0"/>
    <w:multiLevelType w:val="multilevel"/>
    <w:tmpl w:val="8938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56655F"/>
    <w:multiLevelType w:val="hybridMultilevel"/>
    <w:tmpl w:val="EE164BB4"/>
    <w:lvl w:ilvl="0" w:tplc="C07E1E32">
      <w:start w:val="1"/>
      <w:numFmt w:val="decimal"/>
      <w:lvlText w:val="%1."/>
      <w:lvlJc w:val="left"/>
      <w:pPr>
        <w:ind w:left="360" w:hanging="360"/>
      </w:pPr>
      <w:rPr>
        <w:b/>
        <w:sz w:val="28"/>
        <w:szCs w:val="28"/>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69496E44"/>
    <w:multiLevelType w:val="multilevel"/>
    <w:tmpl w:val="3CD0568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6A3D733A"/>
    <w:multiLevelType w:val="hybridMultilevel"/>
    <w:tmpl w:val="8D2C5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4E7B3E"/>
    <w:multiLevelType w:val="multilevel"/>
    <w:tmpl w:val="75B4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2F7062"/>
    <w:multiLevelType w:val="multilevel"/>
    <w:tmpl w:val="84DE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8511E4"/>
    <w:multiLevelType w:val="multilevel"/>
    <w:tmpl w:val="12B4F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2C410C"/>
    <w:multiLevelType w:val="multilevel"/>
    <w:tmpl w:val="62F0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5E3CEE"/>
    <w:multiLevelType w:val="hybridMultilevel"/>
    <w:tmpl w:val="69F2F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9F3314"/>
    <w:multiLevelType w:val="hybridMultilevel"/>
    <w:tmpl w:val="94667F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4673429">
    <w:abstractNumId w:val="15"/>
  </w:num>
  <w:num w:numId="2" w16cid:durableId="119079703">
    <w:abstractNumId w:val="19"/>
  </w:num>
  <w:num w:numId="3" w16cid:durableId="353964632">
    <w:abstractNumId w:val="35"/>
  </w:num>
  <w:num w:numId="4" w16cid:durableId="1091664339">
    <w:abstractNumId w:val="25"/>
  </w:num>
  <w:num w:numId="5" w16cid:durableId="1385062357">
    <w:abstractNumId w:val="14"/>
  </w:num>
  <w:num w:numId="6" w16cid:durableId="415975367">
    <w:abstractNumId w:val="22"/>
  </w:num>
  <w:num w:numId="7" w16cid:durableId="1107577476">
    <w:abstractNumId w:val="24"/>
  </w:num>
  <w:num w:numId="8" w16cid:durableId="1911770808">
    <w:abstractNumId w:val="28"/>
  </w:num>
  <w:num w:numId="9" w16cid:durableId="1784881663">
    <w:abstractNumId w:val="34"/>
  </w:num>
  <w:num w:numId="10" w16cid:durableId="556360266">
    <w:abstractNumId w:val="16"/>
  </w:num>
  <w:num w:numId="11" w16cid:durableId="1063531010">
    <w:abstractNumId w:val="17"/>
  </w:num>
  <w:num w:numId="12" w16cid:durableId="151719887">
    <w:abstractNumId w:val="33"/>
  </w:num>
  <w:num w:numId="13" w16cid:durableId="2133791698">
    <w:abstractNumId w:val="13"/>
  </w:num>
  <w:num w:numId="14" w16cid:durableId="291373841">
    <w:abstractNumId w:val="4"/>
  </w:num>
  <w:num w:numId="15" w16cid:durableId="886918219">
    <w:abstractNumId w:val="21"/>
  </w:num>
  <w:num w:numId="16" w16cid:durableId="1096753432">
    <w:abstractNumId w:val="9"/>
  </w:num>
  <w:num w:numId="17" w16cid:durableId="711223119">
    <w:abstractNumId w:val="0"/>
  </w:num>
  <w:num w:numId="18" w16cid:durableId="588852553">
    <w:abstractNumId w:val="2"/>
  </w:num>
  <w:num w:numId="19" w16cid:durableId="2060666414">
    <w:abstractNumId w:val="5"/>
  </w:num>
  <w:num w:numId="20" w16cid:durableId="69085974">
    <w:abstractNumId w:val="11"/>
  </w:num>
  <w:num w:numId="21" w16cid:durableId="1400401781">
    <w:abstractNumId w:val="18"/>
  </w:num>
  <w:num w:numId="22" w16cid:durableId="751974232">
    <w:abstractNumId w:val="7"/>
  </w:num>
  <w:num w:numId="23" w16cid:durableId="2105296028">
    <w:abstractNumId w:val="20"/>
  </w:num>
  <w:num w:numId="24" w16cid:durableId="1355962313">
    <w:abstractNumId w:val="1"/>
  </w:num>
  <w:num w:numId="25" w16cid:durableId="56636778">
    <w:abstractNumId w:val="3"/>
  </w:num>
  <w:num w:numId="26" w16cid:durableId="928269982">
    <w:abstractNumId w:val="26"/>
  </w:num>
  <w:num w:numId="27" w16cid:durableId="157963211">
    <w:abstractNumId w:val="23"/>
  </w:num>
  <w:num w:numId="28" w16cid:durableId="742602137">
    <w:abstractNumId w:val="27"/>
  </w:num>
  <w:num w:numId="29" w16cid:durableId="849031593">
    <w:abstractNumId w:val="30"/>
  </w:num>
  <w:num w:numId="30" w16cid:durableId="1340890403">
    <w:abstractNumId w:val="32"/>
  </w:num>
  <w:num w:numId="31" w16cid:durableId="1309938721">
    <w:abstractNumId w:val="29"/>
  </w:num>
  <w:num w:numId="32" w16cid:durableId="699356310">
    <w:abstractNumId w:val="12"/>
  </w:num>
  <w:num w:numId="33" w16cid:durableId="1055738498">
    <w:abstractNumId w:val="8"/>
  </w:num>
  <w:num w:numId="34" w16cid:durableId="1746564885">
    <w:abstractNumId w:val="6"/>
  </w:num>
  <w:num w:numId="35" w16cid:durableId="1716268948">
    <w:abstractNumId w:val="10"/>
  </w:num>
  <w:num w:numId="36" w16cid:durableId="433288804">
    <w:abstractNumId w:val="3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M0NTM0MzAzNrEwt7BU0lEKTi0uzszPAykwqwUAfWiwqywAAAA="/>
  </w:docVars>
  <w:rsids>
    <w:rsidRoot w:val="004E12A2"/>
    <w:rsid w:val="00006FD6"/>
    <w:rsid w:val="00012A7F"/>
    <w:rsid w:val="000135C3"/>
    <w:rsid w:val="00024883"/>
    <w:rsid w:val="00030633"/>
    <w:rsid w:val="0003357E"/>
    <w:rsid w:val="00036BD5"/>
    <w:rsid w:val="00064AB5"/>
    <w:rsid w:val="000679F0"/>
    <w:rsid w:val="00081B9B"/>
    <w:rsid w:val="00092C42"/>
    <w:rsid w:val="000A30CC"/>
    <w:rsid w:val="000A652C"/>
    <w:rsid w:val="000B6764"/>
    <w:rsid w:val="000D1FA8"/>
    <w:rsid w:val="000E67AB"/>
    <w:rsid w:val="000F36FE"/>
    <w:rsid w:val="000F746C"/>
    <w:rsid w:val="00103AE7"/>
    <w:rsid w:val="00105CAD"/>
    <w:rsid w:val="00131177"/>
    <w:rsid w:val="00141E71"/>
    <w:rsid w:val="00145FEC"/>
    <w:rsid w:val="00156FF1"/>
    <w:rsid w:val="00163B68"/>
    <w:rsid w:val="00186328"/>
    <w:rsid w:val="00191497"/>
    <w:rsid w:val="001A1309"/>
    <w:rsid w:val="001A72B1"/>
    <w:rsid w:val="001B481E"/>
    <w:rsid w:val="001D08FC"/>
    <w:rsid w:val="001F1F24"/>
    <w:rsid w:val="001F506B"/>
    <w:rsid w:val="00206A6D"/>
    <w:rsid w:val="00217124"/>
    <w:rsid w:val="00245450"/>
    <w:rsid w:val="00245707"/>
    <w:rsid w:val="0024759F"/>
    <w:rsid w:val="00250D2B"/>
    <w:rsid w:val="002817ED"/>
    <w:rsid w:val="0028684D"/>
    <w:rsid w:val="00296784"/>
    <w:rsid w:val="002A1E80"/>
    <w:rsid w:val="002A78C8"/>
    <w:rsid w:val="002F6F2E"/>
    <w:rsid w:val="003022A3"/>
    <w:rsid w:val="00303AA2"/>
    <w:rsid w:val="00306EDD"/>
    <w:rsid w:val="003206B8"/>
    <w:rsid w:val="003261A4"/>
    <w:rsid w:val="00330CF2"/>
    <w:rsid w:val="00331E7E"/>
    <w:rsid w:val="00342FAF"/>
    <w:rsid w:val="00364F34"/>
    <w:rsid w:val="0039599E"/>
    <w:rsid w:val="00397630"/>
    <w:rsid w:val="003A7B24"/>
    <w:rsid w:val="003B7E03"/>
    <w:rsid w:val="003C2F16"/>
    <w:rsid w:val="003C330D"/>
    <w:rsid w:val="004000AD"/>
    <w:rsid w:val="00401E3A"/>
    <w:rsid w:val="00402A61"/>
    <w:rsid w:val="00415BFB"/>
    <w:rsid w:val="00422EA7"/>
    <w:rsid w:val="004407B3"/>
    <w:rsid w:val="00443DBE"/>
    <w:rsid w:val="00450A97"/>
    <w:rsid w:val="0045738C"/>
    <w:rsid w:val="004670D9"/>
    <w:rsid w:val="004673A0"/>
    <w:rsid w:val="00484596"/>
    <w:rsid w:val="004A55DF"/>
    <w:rsid w:val="004B0CE2"/>
    <w:rsid w:val="004B47E0"/>
    <w:rsid w:val="004E12A2"/>
    <w:rsid w:val="004E2573"/>
    <w:rsid w:val="005005AD"/>
    <w:rsid w:val="00506DE3"/>
    <w:rsid w:val="0051763A"/>
    <w:rsid w:val="00531ACC"/>
    <w:rsid w:val="00542645"/>
    <w:rsid w:val="00545D29"/>
    <w:rsid w:val="00555569"/>
    <w:rsid w:val="00586EF5"/>
    <w:rsid w:val="00587FD5"/>
    <w:rsid w:val="00591181"/>
    <w:rsid w:val="005B2B56"/>
    <w:rsid w:val="005B314F"/>
    <w:rsid w:val="005C1722"/>
    <w:rsid w:val="005D7F84"/>
    <w:rsid w:val="005E24D7"/>
    <w:rsid w:val="005F0EA7"/>
    <w:rsid w:val="006028B1"/>
    <w:rsid w:val="006070ED"/>
    <w:rsid w:val="00615871"/>
    <w:rsid w:val="006337FF"/>
    <w:rsid w:val="00640F48"/>
    <w:rsid w:val="006647A1"/>
    <w:rsid w:val="00676681"/>
    <w:rsid w:val="00682E15"/>
    <w:rsid w:val="00686438"/>
    <w:rsid w:val="00691374"/>
    <w:rsid w:val="006A5F2F"/>
    <w:rsid w:val="006C287D"/>
    <w:rsid w:val="006C2AE4"/>
    <w:rsid w:val="006D545F"/>
    <w:rsid w:val="0070443B"/>
    <w:rsid w:val="007056CD"/>
    <w:rsid w:val="0071153B"/>
    <w:rsid w:val="0071600F"/>
    <w:rsid w:val="007356AC"/>
    <w:rsid w:val="00741DD4"/>
    <w:rsid w:val="007510BF"/>
    <w:rsid w:val="00761D5B"/>
    <w:rsid w:val="0077389D"/>
    <w:rsid w:val="00775BDB"/>
    <w:rsid w:val="007A4C5F"/>
    <w:rsid w:val="007B1D0F"/>
    <w:rsid w:val="008013D3"/>
    <w:rsid w:val="00805050"/>
    <w:rsid w:val="0081039D"/>
    <w:rsid w:val="00822521"/>
    <w:rsid w:val="00831F18"/>
    <w:rsid w:val="00845A67"/>
    <w:rsid w:val="00846360"/>
    <w:rsid w:val="0085196C"/>
    <w:rsid w:val="00856300"/>
    <w:rsid w:val="00856644"/>
    <w:rsid w:val="00864A8C"/>
    <w:rsid w:val="008746D7"/>
    <w:rsid w:val="008754FF"/>
    <w:rsid w:val="008A2667"/>
    <w:rsid w:val="008A7F4E"/>
    <w:rsid w:val="008B48CA"/>
    <w:rsid w:val="008B78A5"/>
    <w:rsid w:val="008C62B1"/>
    <w:rsid w:val="008D46F1"/>
    <w:rsid w:val="008E7634"/>
    <w:rsid w:val="008F2396"/>
    <w:rsid w:val="008F2B13"/>
    <w:rsid w:val="008F396B"/>
    <w:rsid w:val="00901755"/>
    <w:rsid w:val="0092156C"/>
    <w:rsid w:val="00957771"/>
    <w:rsid w:val="009635A5"/>
    <w:rsid w:val="009A06C6"/>
    <w:rsid w:val="009A6C18"/>
    <w:rsid w:val="009C0FB6"/>
    <w:rsid w:val="009C1CF4"/>
    <w:rsid w:val="009E3377"/>
    <w:rsid w:val="009E521A"/>
    <w:rsid w:val="00A00B37"/>
    <w:rsid w:val="00A20095"/>
    <w:rsid w:val="00A32116"/>
    <w:rsid w:val="00A401F9"/>
    <w:rsid w:val="00A525FB"/>
    <w:rsid w:val="00A67939"/>
    <w:rsid w:val="00A747DD"/>
    <w:rsid w:val="00A75D37"/>
    <w:rsid w:val="00A83B9D"/>
    <w:rsid w:val="00A90B7F"/>
    <w:rsid w:val="00A93AE8"/>
    <w:rsid w:val="00AC5EFB"/>
    <w:rsid w:val="00AC6DB3"/>
    <w:rsid w:val="00AE78A4"/>
    <w:rsid w:val="00B1571B"/>
    <w:rsid w:val="00B22949"/>
    <w:rsid w:val="00B47C02"/>
    <w:rsid w:val="00B52692"/>
    <w:rsid w:val="00B67232"/>
    <w:rsid w:val="00B8207F"/>
    <w:rsid w:val="00B87E8D"/>
    <w:rsid w:val="00B93444"/>
    <w:rsid w:val="00BA5227"/>
    <w:rsid w:val="00BA5963"/>
    <w:rsid w:val="00BB5BE8"/>
    <w:rsid w:val="00BC1DA6"/>
    <w:rsid w:val="00BC4F4B"/>
    <w:rsid w:val="00BC62D8"/>
    <w:rsid w:val="00BD3582"/>
    <w:rsid w:val="00BF1054"/>
    <w:rsid w:val="00C01C69"/>
    <w:rsid w:val="00C17A3A"/>
    <w:rsid w:val="00C26D41"/>
    <w:rsid w:val="00C447A0"/>
    <w:rsid w:val="00C53564"/>
    <w:rsid w:val="00C63BC7"/>
    <w:rsid w:val="00C6447B"/>
    <w:rsid w:val="00C74C90"/>
    <w:rsid w:val="00CC181A"/>
    <w:rsid w:val="00CF6B2D"/>
    <w:rsid w:val="00D11B90"/>
    <w:rsid w:val="00D31569"/>
    <w:rsid w:val="00D45B83"/>
    <w:rsid w:val="00D60102"/>
    <w:rsid w:val="00D90C3F"/>
    <w:rsid w:val="00DA7DC1"/>
    <w:rsid w:val="00DD2B72"/>
    <w:rsid w:val="00DD3BBF"/>
    <w:rsid w:val="00E063F6"/>
    <w:rsid w:val="00E11F12"/>
    <w:rsid w:val="00E14F56"/>
    <w:rsid w:val="00E47568"/>
    <w:rsid w:val="00E50609"/>
    <w:rsid w:val="00E544A2"/>
    <w:rsid w:val="00E637A9"/>
    <w:rsid w:val="00E71C2A"/>
    <w:rsid w:val="00E86281"/>
    <w:rsid w:val="00E87533"/>
    <w:rsid w:val="00E9019E"/>
    <w:rsid w:val="00E90A99"/>
    <w:rsid w:val="00EA4F8F"/>
    <w:rsid w:val="00ED56F2"/>
    <w:rsid w:val="00EE6172"/>
    <w:rsid w:val="00EF645F"/>
    <w:rsid w:val="00EF6805"/>
    <w:rsid w:val="00F06918"/>
    <w:rsid w:val="00F41250"/>
    <w:rsid w:val="00F520FC"/>
    <w:rsid w:val="00F62672"/>
    <w:rsid w:val="00F71BFB"/>
    <w:rsid w:val="00F8441D"/>
    <w:rsid w:val="00FC3028"/>
    <w:rsid w:val="00FD39E7"/>
    <w:rsid w:val="00FE3114"/>
    <w:rsid w:val="00FF1C76"/>
    <w:rsid w:val="00FF665D"/>
    <w:rsid w:val="00FF7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31F08"/>
  <w15:chartTrackingRefBased/>
  <w15:docId w15:val="{01229567-CA81-483F-803F-CDD9EEB1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281"/>
  </w:style>
  <w:style w:type="paragraph" w:styleId="Heading1">
    <w:name w:val="heading 1"/>
    <w:basedOn w:val="Normal"/>
    <w:next w:val="Normal"/>
    <w:link w:val="Heading1Char"/>
    <w:uiPriority w:val="9"/>
    <w:qFormat/>
    <w:rsid w:val="00FD39E7"/>
    <w:pPr>
      <w:jc w:val="both"/>
      <w:outlineLvl w:val="0"/>
    </w:pPr>
    <w:rPr>
      <w:rFonts w:ascii="Times New Roman" w:hAnsi="Times New Roman" w:cs="Times New Roman"/>
      <w:b/>
      <w:bCs/>
      <w:color w:val="000000"/>
      <w:sz w:val="32"/>
      <w:szCs w:val="32"/>
    </w:rPr>
  </w:style>
  <w:style w:type="paragraph" w:styleId="Heading2">
    <w:name w:val="heading 2"/>
    <w:basedOn w:val="Caption"/>
    <w:next w:val="Normal"/>
    <w:link w:val="Heading2Char"/>
    <w:uiPriority w:val="9"/>
    <w:unhideWhenUsed/>
    <w:qFormat/>
    <w:rsid w:val="00545D29"/>
    <w:pPr>
      <w:jc w:val="center"/>
      <w:outlineLvl w:val="1"/>
    </w:pPr>
    <w:rPr>
      <w:rFonts w:ascii="Times New Roman" w:hAnsi="Times New Roman" w:cs="Times New Roman"/>
      <w:color w:val="000000" w:themeColor="text1"/>
    </w:rPr>
  </w:style>
  <w:style w:type="paragraph" w:styleId="Heading3">
    <w:name w:val="heading 3"/>
    <w:next w:val="Normal"/>
    <w:link w:val="Heading3Char"/>
    <w:uiPriority w:val="9"/>
    <w:unhideWhenUsed/>
    <w:qFormat/>
    <w:rsid w:val="0071600F"/>
    <w:pPr>
      <w:keepNext/>
      <w:keepLines/>
      <w:spacing w:after="117"/>
      <w:ind w:left="1666" w:hanging="10"/>
      <w:jc w:val="center"/>
      <w:outlineLvl w:val="2"/>
    </w:pPr>
    <w:rPr>
      <w:rFonts w:ascii="Times New Roman" w:eastAsia="Times New Roman" w:hAnsi="Times New Roman" w:cs="Times New Roman"/>
      <w:b/>
      <w:color w:val="000000"/>
      <w:sz w:val="28"/>
      <w:lang w:eastAsia="en-IN"/>
    </w:rPr>
  </w:style>
  <w:style w:type="paragraph" w:styleId="Heading4">
    <w:name w:val="heading 4"/>
    <w:basedOn w:val="Normal"/>
    <w:next w:val="Normal"/>
    <w:link w:val="Heading4Char"/>
    <w:uiPriority w:val="9"/>
    <w:semiHidden/>
    <w:unhideWhenUsed/>
    <w:qFormat/>
    <w:rsid w:val="0013117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E12A2"/>
    <w:pPr>
      <w:ind w:left="720"/>
      <w:contextualSpacing/>
    </w:pPr>
  </w:style>
  <w:style w:type="table" w:styleId="TableGrid">
    <w:name w:val="Table Grid"/>
    <w:basedOn w:val="TableNormal"/>
    <w:uiPriority w:val="39"/>
    <w:rsid w:val="00704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5F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F2F"/>
  </w:style>
  <w:style w:type="paragraph" w:styleId="Footer">
    <w:name w:val="footer"/>
    <w:basedOn w:val="Normal"/>
    <w:link w:val="FooterChar"/>
    <w:uiPriority w:val="99"/>
    <w:unhideWhenUsed/>
    <w:qFormat/>
    <w:rsid w:val="006A5F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F2F"/>
  </w:style>
  <w:style w:type="character" w:styleId="LineNumber">
    <w:name w:val="line number"/>
    <w:basedOn w:val="DefaultParagraphFont"/>
    <w:uiPriority w:val="99"/>
    <w:semiHidden/>
    <w:unhideWhenUsed/>
    <w:rsid w:val="00845A67"/>
  </w:style>
  <w:style w:type="paragraph" w:styleId="Title">
    <w:name w:val="Title"/>
    <w:basedOn w:val="Normal"/>
    <w:next w:val="Normal"/>
    <w:link w:val="TitleChar"/>
    <w:uiPriority w:val="10"/>
    <w:qFormat/>
    <w:rsid w:val="003A7B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B24"/>
    <w:rPr>
      <w:rFonts w:asciiTheme="majorHAnsi" w:eastAsiaTheme="majorEastAsia" w:hAnsiTheme="majorHAnsi" w:cstheme="majorBidi"/>
      <w:spacing w:val="-10"/>
      <w:kern w:val="28"/>
      <w:sz w:val="56"/>
      <w:szCs w:val="56"/>
    </w:rPr>
  </w:style>
  <w:style w:type="paragraph" w:styleId="NoSpacing">
    <w:name w:val="No Spacing"/>
    <w:uiPriority w:val="1"/>
    <w:qFormat/>
    <w:rsid w:val="003A7B24"/>
    <w:pPr>
      <w:spacing w:after="0" w:line="240" w:lineRule="auto"/>
    </w:pPr>
  </w:style>
  <w:style w:type="character" w:customStyle="1" w:styleId="Heading2Char">
    <w:name w:val="Heading 2 Char"/>
    <w:basedOn w:val="DefaultParagraphFont"/>
    <w:link w:val="Heading2"/>
    <w:uiPriority w:val="9"/>
    <w:rsid w:val="00545D29"/>
    <w:rPr>
      <w:rFonts w:ascii="Times New Roman" w:hAnsi="Times New Roman" w:cs="Times New Roman"/>
      <w:i/>
      <w:iCs/>
      <w:color w:val="000000" w:themeColor="text1"/>
      <w:sz w:val="18"/>
      <w:szCs w:val="18"/>
    </w:rPr>
  </w:style>
  <w:style w:type="character" w:customStyle="1" w:styleId="Heading3Char">
    <w:name w:val="Heading 3 Char"/>
    <w:basedOn w:val="DefaultParagraphFont"/>
    <w:link w:val="Heading3"/>
    <w:uiPriority w:val="9"/>
    <w:rsid w:val="0071600F"/>
    <w:rPr>
      <w:rFonts w:ascii="Times New Roman" w:eastAsia="Times New Roman" w:hAnsi="Times New Roman" w:cs="Times New Roman"/>
      <w:b/>
      <w:color w:val="000000"/>
      <w:sz w:val="28"/>
      <w:lang w:eastAsia="en-IN"/>
    </w:rPr>
  </w:style>
  <w:style w:type="table" w:customStyle="1" w:styleId="TableGrid0">
    <w:name w:val="TableGrid"/>
    <w:rsid w:val="0071600F"/>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D39E7"/>
    <w:rPr>
      <w:rFonts w:ascii="Times New Roman" w:hAnsi="Times New Roman" w:cs="Times New Roman"/>
      <w:b/>
      <w:bCs/>
      <w:color w:val="000000"/>
      <w:sz w:val="32"/>
      <w:szCs w:val="32"/>
    </w:rPr>
  </w:style>
  <w:style w:type="paragraph" w:styleId="TOCHeading">
    <w:name w:val="TOC Heading"/>
    <w:basedOn w:val="Heading1"/>
    <w:next w:val="Normal"/>
    <w:uiPriority w:val="39"/>
    <w:unhideWhenUsed/>
    <w:qFormat/>
    <w:rsid w:val="00BD3582"/>
    <w:pPr>
      <w:outlineLvl w:val="9"/>
    </w:pPr>
    <w:rPr>
      <w:lang w:val="en-US"/>
    </w:rPr>
  </w:style>
  <w:style w:type="paragraph" w:styleId="TOC2">
    <w:name w:val="toc 2"/>
    <w:basedOn w:val="Normal"/>
    <w:next w:val="Normal"/>
    <w:autoRedefine/>
    <w:uiPriority w:val="39"/>
    <w:unhideWhenUsed/>
    <w:rsid w:val="00BD3582"/>
    <w:pPr>
      <w:spacing w:after="100"/>
      <w:ind w:left="220"/>
    </w:pPr>
  </w:style>
  <w:style w:type="paragraph" w:styleId="TOC3">
    <w:name w:val="toc 3"/>
    <w:basedOn w:val="Normal"/>
    <w:next w:val="Normal"/>
    <w:autoRedefine/>
    <w:uiPriority w:val="39"/>
    <w:unhideWhenUsed/>
    <w:rsid w:val="00BD3582"/>
    <w:pPr>
      <w:spacing w:after="100"/>
      <w:ind w:left="440"/>
    </w:pPr>
  </w:style>
  <w:style w:type="character" w:styleId="Hyperlink">
    <w:name w:val="Hyperlink"/>
    <w:basedOn w:val="DefaultParagraphFont"/>
    <w:uiPriority w:val="99"/>
    <w:unhideWhenUsed/>
    <w:rsid w:val="00BD3582"/>
    <w:rPr>
      <w:color w:val="0563C1" w:themeColor="hyperlink"/>
      <w:u w:val="single"/>
    </w:rPr>
  </w:style>
  <w:style w:type="paragraph" w:styleId="TOC1">
    <w:name w:val="toc 1"/>
    <w:basedOn w:val="Normal"/>
    <w:next w:val="Normal"/>
    <w:autoRedefine/>
    <w:uiPriority w:val="39"/>
    <w:unhideWhenUsed/>
    <w:rsid w:val="00BD3582"/>
    <w:pPr>
      <w:spacing w:after="100"/>
    </w:pPr>
  </w:style>
  <w:style w:type="paragraph" w:styleId="NormalWeb">
    <w:name w:val="Normal (Web)"/>
    <w:basedOn w:val="Normal"/>
    <w:uiPriority w:val="99"/>
    <w:unhideWhenUsed/>
    <w:rsid w:val="00BD35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C6447B"/>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131177"/>
    <w:rPr>
      <w:rFonts w:asciiTheme="majorHAnsi" w:eastAsiaTheme="majorEastAsia" w:hAnsiTheme="majorHAnsi" w:cstheme="majorBidi"/>
      <w:i/>
      <w:iCs/>
      <w:color w:val="2E74B5" w:themeColor="accent1" w:themeShade="BF"/>
    </w:rPr>
  </w:style>
  <w:style w:type="paragraph" w:styleId="TableofFigures">
    <w:name w:val="table of figures"/>
    <w:basedOn w:val="Normal"/>
    <w:next w:val="Normal"/>
    <w:uiPriority w:val="99"/>
    <w:unhideWhenUsed/>
    <w:rsid w:val="00545D2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91586">
      <w:bodyDiv w:val="1"/>
      <w:marLeft w:val="0"/>
      <w:marRight w:val="0"/>
      <w:marTop w:val="0"/>
      <w:marBottom w:val="0"/>
      <w:divBdr>
        <w:top w:val="none" w:sz="0" w:space="0" w:color="auto"/>
        <w:left w:val="none" w:sz="0" w:space="0" w:color="auto"/>
        <w:bottom w:val="none" w:sz="0" w:space="0" w:color="auto"/>
        <w:right w:val="none" w:sz="0" w:space="0" w:color="auto"/>
      </w:divBdr>
    </w:div>
    <w:div w:id="97718177">
      <w:bodyDiv w:val="1"/>
      <w:marLeft w:val="0"/>
      <w:marRight w:val="0"/>
      <w:marTop w:val="0"/>
      <w:marBottom w:val="0"/>
      <w:divBdr>
        <w:top w:val="none" w:sz="0" w:space="0" w:color="auto"/>
        <w:left w:val="none" w:sz="0" w:space="0" w:color="auto"/>
        <w:bottom w:val="none" w:sz="0" w:space="0" w:color="auto"/>
        <w:right w:val="none" w:sz="0" w:space="0" w:color="auto"/>
      </w:divBdr>
      <w:divsChild>
        <w:div w:id="1662543315">
          <w:marLeft w:val="0"/>
          <w:marRight w:val="0"/>
          <w:marTop w:val="0"/>
          <w:marBottom w:val="0"/>
          <w:divBdr>
            <w:top w:val="none" w:sz="0" w:space="0" w:color="auto"/>
            <w:left w:val="none" w:sz="0" w:space="0" w:color="auto"/>
            <w:bottom w:val="none" w:sz="0" w:space="0" w:color="auto"/>
            <w:right w:val="none" w:sz="0" w:space="0" w:color="auto"/>
          </w:divBdr>
          <w:divsChild>
            <w:div w:id="854923532">
              <w:marLeft w:val="0"/>
              <w:marRight w:val="0"/>
              <w:marTop w:val="1125"/>
              <w:marBottom w:val="0"/>
              <w:divBdr>
                <w:top w:val="none" w:sz="0" w:space="0" w:color="auto"/>
                <w:left w:val="none" w:sz="0" w:space="0" w:color="auto"/>
                <w:bottom w:val="none" w:sz="0" w:space="0" w:color="auto"/>
                <w:right w:val="none" w:sz="0" w:space="0" w:color="auto"/>
              </w:divBdr>
            </w:div>
          </w:divsChild>
        </w:div>
        <w:div w:id="2035688080">
          <w:marLeft w:val="0"/>
          <w:marRight w:val="0"/>
          <w:marTop w:val="0"/>
          <w:marBottom w:val="0"/>
          <w:divBdr>
            <w:top w:val="none" w:sz="0" w:space="0" w:color="auto"/>
            <w:left w:val="none" w:sz="0" w:space="0" w:color="auto"/>
            <w:bottom w:val="none" w:sz="0" w:space="0" w:color="auto"/>
            <w:right w:val="none" w:sz="0" w:space="0" w:color="auto"/>
          </w:divBdr>
        </w:div>
      </w:divsChild>
    </w:div>
    <w:div w:id="112674114">
      <w:bodyDiv w:val="1"/>
      <w:marLeft w:val="0"/>
      <w:marRight w:val="0"/>
      <w:marTop w:val="0"/>
      <w:marBottom w:val="0"/>
      <w:divBdr>
        <w:top w:val="none" w:sz="0" w:space="0" w:color="auto"/>
        <w:left w:val="none" w:sz="0" w:space="0" w:color="auto"/>
        <w:bottom w:val="none" w:sz="0" w:space="0" w:color="auto"/>
        <w:right w:val="none" w:sz="0" w:space="0" w:color="auto"/>
      </w:divBdr>
    </w:div>
    <w:div w:id="124199550">
      <w:bodyDiv w:val="1"/>
      <w:marLeft w:val="0"/>
      <w:marRight w:val="0"/>
      <w:marTop w:val="0"/>
      <w:marBottom w:val="0"/>
      <w:divBdr>
        <w:top w:val="none" w:sz="0" w:space="0" w:color="auto"/>
        <w:left w:val="none" w:sz="0" w:space="0" w:color="auto"/>
        <w:bottom w:val="none" w:sz="0" w:space="0" w:color="auto"/>
        <w:right w:val="none" w:sz="0" w:space="0" w:color="auto"/>
      </w:divBdr>
    </w:div>
    <w:div w:id="148404676">
      <w:bodyDiv w:val="1"/>
      <w:marLeft w:val="0"/>
      <w:marRight w:val="0"/>
      <w:marTop w:val="0"/>
      <w:marBottom w:val="0"/>
      <w:divBdr>
        <w:top w:val="none" w:sz="0" w:space="0" w:color="auto"/>
        <w:left w:val="none" w:sz="0" w:space="0" w:color="auto"/>
        <w:bottom w:val="none" w:sz="0" w:space="0" w:color="auto"/>
        <w:right w:val="none" w:sz="0" w:space="0" w:color="auto"/>
      </w:divBdr>
    </w:div>
    <w:div w:id="208077448">
      <w:bodyDiv w:val="1"/>
      <w:marLeft w:val="0"/>
      <w:marRight w:val="0"/>
      <w:marTop w:val="0"/>
      <w:marBottom w:val="0"/>
      <w:divBdr>
        <w:top w:val="none" w:sz="0" w:space="0" w:color="auto"/>
        <w:left w:val="none" w:sz="0" w:space="0" w:color="auto"/>
        <w:bottom w:val="none" w:sz="0" w:space="0" w:color="auto"/>
        <w:right w:val="none" w:sz="0" w:space="0" w:color="auto"/>
      </w:divBdr>
    </w:div>
    <w:div w:id="217279181">
      <w:bodyDiv w:val="1"/>
      <w:marLeft w:val="0"/>
      <w:marRight w:val="0"/>
      <w:marTop w:val="0"/>
      <w:marBottom w:val="0"/>
      <w:divBdr>
        <w:top w:val="none" w:sz="0" w:space="0" w:color="auto"/>
        <w:left w:val="none" w:sz="0" w:space="0" w:color="auto"/>
        <w:bottom w:val="none" w:sz="0" w:space="0" w:color="auto"/>
        <w:right w:val="none" w:sz="0" w:space="0" w:color="auto"/>
      </w:divBdr>
    </w:div>
    <w:div w:id="254243067">
      <w:bodyDiv w:val="1"/>
      <w:marLeft w:val="0"/>
      <w:marRight w:val="0"/>
      <w:marTop w:val="0"/>
      <w:marBottom w:val="0"/>
      <w:divBdr>
        <w:top w:val="none" w:sz="0" w:space="0" w:color="auto"/>
        <w:left w:val="none" w:sz="0" w:space="0" w:color="auto"/>
        <w:bottom w:val="none" w:sz="0" w:space="0" w:color="auto"/>
        <w:right w:val="none" w:sz="0" w:space="0" w:color="auto"/>
      </w:divBdr>
    </w:div>
    <w:div w:id="303506438">
      <w:bodyDiv w:val="1"/>
      <w:marLeft w:val="0"/>
      <w:marRight w:val="0"/>
      <w:marTop w:val="0"/>
      <w:marBottom w:val="0"/>
      <w:divBdr>
        <w:top w:val="none" w:sz="0" w:space="0" w:color="auto"/>
        <w:left w:val="none" w:sz="0" w:space="0" w:color="auto"/>
        <w:bottom w:val="none" w:sz="0" w:space="0" w:color="auto"/>
        <w:right w:val="none" w:sz="0" w:space="0" w:color="auto"/>
      </w:divBdr>
    </w:div>
    <w:div w:id="318577358">
      <w:bodyDiv w:val="1"/>
      <w:marLeft w:val="0"/>
      <w:marRight w:val="0"/>
      <w:marTop w:val="0"/>
      <w:marBottom w:val="0"/>
      <w:divBdr>
        <w:top w:val="none" w:sz="0" w:space="0" w:color="auto"/>
        <w:left w:val="none" w:sz="0" w:space="0" w:color="auto"/>
        <w:bottom w:val="none" w:sz="0" w:space="0" w:color="auto"/>
        <w:right w:val="none" w:sz="0" w:space="0" w:color="auto"/>
      </w:divBdr>
    </w:div>
    <w:div w:id="337466857">
      <w:bodyDiv w:val="1"/>
      <w:marLeft w:val="0"/>
      <w:marRight w:val="0"/>
      <w:marTop w:val="0"/>
      <w:marBottom w:val="0"/>
      <w:divBdr>
        <w:top w:val="none" w:sz="0" w:space="0" w:color="auto"/>
        <w:left w:val="none" w:sz="0" w:space="0" w:color="auto"/>
        <w:bottom w:val="none" w:sz="0" w:space="0" w:color="auto"/>
        <w:right w:val="none" w:sz="0" w:space="0" w:color="auto"/>
      </w:divBdr>
    </w:div>
    <w:div w:id="395324477">
      <w:bodyDiv w:val="1"/>
      <w:marLeft w:val="0"/>
      <w:marRight w:val="0"/>
      <w:marTop w:val="0"/>
      <w:marBottom w:val="0"/>
      <w:divBdr>
        <w:top w:val="none" w:sz="0" w:space="0" w:color="auto"/>
        <w:left w:val="none" w:sz="0" w:space="0" w:color="auto"/>
        <w:bottom w:val="none" w:sz="0" w:space="0" w:color="auto"/>
        <w:right w:val="none" w:sz="0" w:space="0" w:color="auto"/>
      </w:divBdr>
    </w:div>
    <w:div w:id="563610803">
      <w:bodyDiv w:val="1"/>
      <w:marLeft w:val="0"/>
      <w:marRight w:val="0"/>
      <w:marTop w:val="0"/>
      <w:marBottom w:val="0"/>
      <w:divBdr>
        <w:top w:val="none" w:sz="0" w:space="0" w:color="auto"/>
        <w:left w:val="none" w:sz="0" w:space="0" w:color="auto"/>
        <w:bottom w:val="none" w:sz="0" w:space="0" w:color="auto"/>
        <w:right w:val="none" w:sz="0" w:space="0" w:color="auto"/>
      </w:divBdr>
    </w:div>
    <w:div w:id="638536713">
      <w:bodyDiv w:val="1"/>
      <w:marLeft w:val="0"/>
      <w:marRight w:val="0"/>
      <w:marTop w:val="0"/>
      <w:marBottom w:val="0"/>
      <w:divBdr>
        <w:top w:val="none" w:sz="0" w:space="0" w:color="auto"/>
        <w:left w:val="none" w:sz="0" w:space="0" w:color="auto"/>
        <w:bottom w:val="none" w:sz="0" w:space="0" w:color="auto"/>
        <w:right w:val="none" w:sz="0" w:space="0" w:color="auto"/>
      </w:divBdr>
    </w:div>
    <w:div w:id="702022181">
      <w:bodyDiv w:val="1"/>
      <w:marLeft w:val="0"/>
      <w:marRight w:val="0"/>
      <w:marTop w:val="0"/>
      <w:marBottom w:val="0"/>
      <w:divBdr>
        <w:top w:val="none" w:sz="0" w:space="0" w:color="auto"/>
        <w:left w:val="none" w:sz="0" w:space="0" w:color="auto"/>
        <w:bottom w:val="none" w:sz="0" w:space="0" w:color="auto"/>
        <w:right w:val="none" w:sz="0" w:space="0" w:color="auto"/>
      </w:divBdr>
    </w:div>
    <w:div w:id="754782782">
      <w:bodyDiv w:val="1"/>
      <w:marLeft w:val="0"/>
      <w:marRight w:val="0"/>
      <w:marTop w:val="0"/>
      <w:marBottom w:val="0"/>
      <w:divBdr>
        <w:top w:val="none" w:sz="0" w:space="0" w:color="auto"/>
        <w:left w:val="none" w:sz="0" w:space="0" w:color="auto"/>
        <w:bottom w:val="none" w:sz="0" w:space="0" w:color="auto"/>
        <w:right w:val="none" w:sz="0" w:space="0" w:color="auto"/>
      </w:divBdr>
    </w:div>
    <w:div w:id="786267622">
      <w:bodyDiv w:val="1"/>
      <w:marLeft w:val="0"/>
      <w:marRight w:val="0"/>
      <w:marTop w:val="0"/>
      <w:marBottom w:val="0"/>
      <w:divBdr>
        <w:top w:val="none" w:sz="0" w:space="0" w:color="auto"/>
        <w:left w:val="none" w:sz="0" w:space="0" w:color="auto"/>
        <w:bottom w:val="none" w:sz="0" w:space="0" w:color="auto"/>
        <w:right w:val="none" w:sz="0" w:space="0" w:color="auto"/>
      </w:divBdr>
    </w:div>
    <w:div w:id="803086491">
      <w:bodyDiv w:val="1"/>
      <w:marLeft w:val="0"/>
      <w:marRight w:val="0"/>
      <w:marTop w:val="0"/>
      <w:marBottom w:val="0"/>
      <w:divBdr>
        <w:top w:val="none" w:sz="0" w:space="0" w:color="auto"/>
        <w:left w:val="none" w:sz="0" w:space="0" w:color="auto"/>
        <w:bottom w:val="none" w:sz="0" w:space="0" w:color="auto"/>
        <w:right w:val="none" w:sz="0" w:space="0" w:color="auto"/>
      </w:divBdr>
    </w:div>
    <w:div w:id="885682488">
      <w:bodyDiv w:val="1"/>
      <w:marLeft w:val="0"/>
      <w:marRight w:val="0"/>
      <w:marTop w:val="0"/>
      <w:marBottom w:val="0"/>
      <w:divBdr>
        <w:top w:val="none" w:sz="0" w:space="0" w:color="auto"/>
        <w:left w:val="none" w:sz="0" w:space="0" w:color="auto"/>
        <w:bottom w:val="none" w:sz="0" w:space="0" w:color="auto"/>
        <w:right w:val="none" w:sz="0" w:space="0" w:color="auto"/>
      </w:divBdr>
    </w:div>
    <w:div w:id="944381116">
      <w:bodyDiv w:val="1"/>
      <w:marLeft w:val="0"/>
      <w:marRight w:val="0"/>
      <w:marTop w:val="0"/>
      <w:marBottom w:val="0"/>
      <w:divBdr>
        <w:top w:val="none" w:sz="0" w:space="0" w:color="auto"/>
        <w:left w:val="none" w:sz="0" w:space="0" w:color="auto"/>
        <w:bottom w:val="none" w:sz="0" w:space="0" w:color="auto"/>
        <w:right w:val="none" w:sz="0" w:space="0" w:color="auto"/>
      </w:divBdr>
    </w:div>
    <w:div w:id="967203727">
      <w:bodyDiv w:val="1"/>
      <w:marLeft w:val="0"/>
      <w:marRight w:val="0"/>
      <w:marTop w:val="0"/>
      <w:marBottom w:val="0"/>
      <w:divBdr>
        <w:top w:val="none" w:sz="0" w:space="0" w:color="auto"/>
        <w:left w:val="none" w:sz="0" w:space="0" w:color="auto"/>
        <w:bottom w:val="none" w:sz="0" w:space="0" w:color="auto"/>
        <w:right w:val="none" w:sz="0" w:space="0" w:color="auto"/>
      </w:divBdr>
    </w:div>
    <w:div w:id="1011449383">
      <w:bodyDiv w:val="1"/>
      <w:marLeft w:val="0"/>
      <w:marRight w:val="0"/>
      <w:marTop w:val="0"/>
      <w:marBottom w:val="0"/>
      <w:divBdr>
        <w:top w:val="none" w:sz="0" w:space="0" w:color="auto"/>
        <w:left w:val="none" w:sz="0" w:space="0" w:color="auto"/>
        <w:bottom w:val="none" w:sz="0" w:space="0" w:color="auto"/>
        <w:right w:val="none" w:sz="0" w:space="0" w:color="auto"/>
      </w:divBdr>
    </w:div>
    <w:div w:id="1041783420">
      <w:bodyDiv w:val="1"/>
      <w:marLeft w:val="0"/>
      <w:marRight w:val="0"/>
      <w:marTop w:val="0"/>
      <w:marBottom w:val="0"/>
      <w:divBdr>
        <w:top w:val="none" w:sz="0" w:space="0" w:color="auto"/>
        <w:left w:val="none" w:sz="0" w:space="0" w:color="auto"/>
        <w:bottom w:val="none" w:sz="0" w:space="0" w:color="auto"/>
        <w:right w:val="none" w:sz="0" w:space="0" w:color="auto"/>
      </w:divBdr>
    </w:div>
    <w:div w:id="1079906014">
      <w:bodyDiv w:val="1"/>
      <w:marLeft w:val="0"/>
      <w:marRight w:val="0"/>
      <w:marTop w:val="0"/>
      <w:marBottom w:val="0"/>
      <w:divBdr>
        <w:top w:val="none" w:sz="0" w:space="0" w:color="auto"/>
        <w:left w:val="none" w:sz="0" w:space="0" w:color="auto"/>
        <w:bottom w:val="none" w:sz="0" w:space="0" w:color="auto"/>
        <w:right w:val="none" w:sz="0" w:space="0" w:color="auto"/>
      </w:divBdr>
    </w:div>
    <w:div w:id="1137189201">
      <w:bodyDiv w:val="1"/>
      <w:marLeft w:val="0"/>
      <w:marRight w:val="0"/>
      <w:marTop w:val="0"/>
      <w:marBottom w:val="0"/>
      <w:divBdr>
        <w:top w:val="none" w:sz="0" w:space="0" w:color="auto"/>
        <w:left w:val="none" w:sz="0" w:space="0" w:color="auto"/>
        <w:bottom w:val="none" w:sz="0" w:space="0" w:color="auto"/>
        <w:right w:val="none" w:sz="0" w:space="0" w:color="auto"/>
      </w:divBdr>
    </w:div>
    <w:div w:id="1145929026">
      <w:bodyDiv w:val="1"/>
      <w:marLeft w:val="0"/>
      <w:marRight w:val="0"/>
      <w:marTop w:val="0"/>
      <w:marBottom w:val="0"/>
      <w:divBdr>
        <w:top w:val="none" w:sz="0" w:space="0" w:color="auto"/>
        <w:left w:val="none" w:sz="0" w:space="0" w:color="auto"/>
        <w:bottom w:val="none" w:sz="0" w:space="0" w:color="auto"/>
        <w:right w:val="none" w:sz="0" w:space="0" w:color="auto"/>
      </w:divBdr>
    </w:div>
    <w:div w:id="1261260263">
      <w:bodyDiv w:val="1"/>
      <w:marLeft w:val="0"/>
      <w:marRight w:val="0"/>
      <w:marTop w:val="0"/>
      <w:marBottom w:val="0"/>
      <w:divBdr>
        <w:top w:val="none" w:sz="0" w:space="0" w:color="auto"/>
        <w:left w:val="none" w:sz="0" w:space="0" w:color="auto"/>
        <w:bottom w:val="none" w:sz="0" w:space="0" w:color="auto"/>
        <w:right w:val="none" w:sz="0" w:space="0" w:color="auto"/>
      </w:divBdr>
    </w:div>
    <w:div w:id="1302073419">
      <w:bodyDiv w:val="1"/>
      <w:marLeft w:val="0"/>
      <w:marRight w:val="0"/>
      <w:marTop w:val="0"/>
      <w:marBottom w:val="0"/>
      <w:divBdr>
        <w:top w:val="none" w:sz="0" w:space="0" w:color="auto"/>
        <w:left w:val="none" w:sz="0" w:space="0" w:color="auto"/>
        <w:bottom w:val="none" w:sz="0" w:space="0" w:color="auto"/>
        <w:right w:val="none" w:sz="0" w:space="0" w:color="auto"/>
      </w:divBdr>
    </w:div>
    <w:div w:id="1304581643">
      <w:bodyDiv w:val="1"/>
      <w:marLeft w:val="0"/>
      <w:marRight w:val="0"/>
      <w:marTop w:val="0"/>
      <w:marBottom w:val="0"/>
      <w:divBdr>
        <w:top w:val="none" w:sz="0" w:space="0" w:color="auto"/>
        <w:left w:val="none" w:sz="0" w:space="0" w:color="auto"/>
        <w:bottom w:val="none" w:sz="0" w:space="0" w:color="auto"/>
        <w:right w:val="none" w:sz="0" w:space="0" w:color="auto"/>
      </w:divBdr>
    </w:div>
    <w:div w:id="1310406912">
      <w:bodyDiv w:val="1"/>
      <w:marLeft w:val="0"/>
      <w:marRight w:val="0"/>
      <w:marTop w:val="0"/>
      <w:marBottom w:val="0"/>
      <w:divBdr>
        <w:top w:val="none" w:sz="0" w:space="0" w:color="auto"/>
        <w:left w:val="none" w:sz="0" w:space="0" w:color="auto"/>
        <w:bottom w:val="none" w:sz="0" w:space="0" w:color="auto"/>
        <w:right w:val="none" w:sz="0" w:space="0" w:color="auto"/>
      </w:divBdr>
    </w:div>
    <w:div w:id="1404136885">
      <w:bodyDiv w:val="1"/>
      <w:marLeft w:val="0"/>
      <w:marRight w:val="0"/>
      <w:marTop w:val="0"/>
      <w:marBottom w:val="0"/>
      <w:divBdr>
        <w:top w:val="none" w:sz="0" w:space="0" w:color="auto"/>
        <w:left w:val="none" w:sz="0" w:space="0" w:color="auto"/>
        <w:bottom w:val="none" w:sz="0" w:space="0" w:color="auto"/>
        <w:right w:val="none" w:sz="0" w:space="0" w:color="auto"/>
      </w:divBdr>
    </w:div>
    <w:div w:id="1417826558">
      <w:bodyDiv w:val="1"/>
      <w:marLeft w:val="0"/>
      <w:marRight w:val="0"/>
      <w:marTop w:val="0"/>
      <w:marBottom w:val="0"/>
      <w:divBdr>
        <w:top w:val="none" w:sz="0" w:space="0" w:color="auto"/>
        <w:left w:val="none" w:sz="0" w:space="0" w:color="auto"/>
        <w:bottom w:val="none" w:sz="0" w:space="0" w:color="auto"/>
        <w:right w:val="none" w:sz="0" w:space="0" w:color="auto"/>
      </w:divBdr>
      <w:divsChild>
        <w:div w:id="2070806533">
          <w:marLeft w:val="0"/>
          <w:marRight w:val="0"/>
          <w:marTop w:val="0"/>
          <w:marBottom w:val="0"/>
          <w:divBdr>
            <w:top w:val="none" w:sz="0" w:space="0" w:color="auto"/>
            <w:left w:val="none" w:sz="0" w:space="0" w:color="auto"/>
            <w:bottom w:val="none" w:sz="0" w:space="0" w:color="auto"/>
            <w:right w:val="none" w:sz="0" w:space="0" w:color="auto"/>
          </w:divBdr>
          <w:divsChild>
            <w:div w:id="1090467240">
              <w:marLeft w:val="0"/>
              <w:marRight w:val="0"/>
              <w:marTop w:val="1125"/>
              <w:marBottom w:val="0"/>
              <w:divBdr>
                <w:top w:val="none" w:sz="0" w:space="0" w:color="auto"/>
                <w:left w:val="none" w:sz="0" w:space="0" w:color="auto"/>
                <w:bottom w:val="none" w:sz="0" w:space="0" w:color="auto"/>
                <w:right w:val="none" w:sz="0" w:space="0" w:color="auto"/>
              </w:divBdr>
            </w:div>
          </w:divsChild>
        </w:div>
        <w:div w:id="1030031770">
          <w:marLeft w:val="0"/>
          <w:marRight w:val="0"/>
          <w:marTop w:val="0"/>
          <w:marBottom w:val="0"/>
          <w:divBdr>
            <w:top w:val="none" w:sz="0" w:space="0" w:color="auto"/>
            <w:left w:val="none" w:sz="0" w:space="0" w:color="auto"/>
            <w:bottom w:val="none" w:sz="0" w:space="0" w:color="auto"/>
            <w:right w:val="none" w:sz="0" w:space="0" w:color="auto"/>
          </w:divBdr>
        </w:div>
      </w:divsChild>
    </w:div>
    <w:div w:id="1468279504">
      <w:bodyDiv w:val="1"/>
      <w:marLeft w:val="0"/>
      <w:marRight w:val="0"/>
      <w:marTop w:val="0"/>
      <w:marBottom w:val="0"/>
      <w:divBdr>
        <w:top w:val="none" w:sz="0" w:space="0" w:color="auto"/>
        <w:left w:val="none" w:sz="0" w:space="0" w:color="auto"/>
        <w:bottom w:val="none" w:sz="0" w:space="0" w:color="auto"/>
        <w:right w:val="none" w:sz="0" w:space="0" w:color="auto"/>
      </w:divBdr>
    </w:div>
    <w:div w:id="1477140409">
      <w:bodyDiv w:val="1"/>
      <w:marLeft w:val="0"/>
      <w:marRight w:val="0"/>
      <w:marTop w:val="0"/>
      <w:marBottom w:val="0"/>
      <w:divBdr>
        <w:top w:val="none" w:sz="0" w:space="0" w:color="auto"/>
        <w:left w:val="none" w:sz="0" w:space="0" w:color="auto"/>
        <w:bottom w:val="none" w:sz="0" w:space="0" w:color="auto"/>
        <w:right w:val="none" w:sz="0" w:space="0" w:color="auto"/>
      </w:divBdr>
    </w:div>
    <w:div w:id="1491825661">
      <w:bodyDiv w:val="1"/>
      <w:marLeft w:val="0"/>
      <w:marRight w:val="0"/>
      <w:marTop w:val="0"/>
      <w:marBottom w:val="0"/>
      <w:divBdr>
        <w:top w:val="none" w:sz="0" w:space="0" w:color="auto"/>
        <w:left w:val="none" w:sz="0" w:space="0" w:color="auto"/>
        <w:bottom w:val="none" w:sz="0" w:space="0" w:color="auto"/>
        <w:right w:val="none" w:sz="0" w:space="0" w:color="auto"/>
      </w:divBdr>
    </w:div>
    <w:div w:id="1622107052">
      <w:bodyDiv w:val="1"/>
      <w:marLeft w:val="0"/>
      <w:marRight w:val="0"/>
      <w:marTop w:val="0"/>
      <w:marBottom w:val="0"/>
      <w:divBdr>
        <w:top w:val="none" w:sz="0" w:space="0" w:color="auto"/>
        <w:left w:val="none" w:sz="0" w:space="0" w:color="auto"/>
        <w:bottom w:val="none" w:sz="0" w:space="0" w:color="auto"/>
        <w:right w:val="none" w:sz="0" w:space="0" w:color="auto"/>
      </w:divBdr>
    </w:div>
    <w:div w:id="1629503856">
      <w:bodyDiv w:val="1"/>
      <w:marLeft w:val="0"/>
      <w:marRight w:val="0"/>
      <w:marTop w:val="0"/>
      <w:marBottom w:val="0"/>
      <w:divBdr>
        <w:top w:val="none" w:sz="0" w:space="0" w:color="auto"/>
        <w:left w:val="none" w:sz="0" w:space="0" w:color="auto"/>
        <w:bottom w:val="none" w:sz="0" w:space="0" w:color="auto"/>
        <w:right w:val="none" w:sz="0" w:space="0" w:color="auto"/>
      </w:divBdr>
    </w:div>
    <w:div w:id="1651474325">
      <w:bodyDiv w:val="1"/>
      <w:marLeft w:val="0"/>
      <w:marRight w:val="0"/>
      <w:marTop w:val="0"/>
      <w:marBottom w:val="0"/>
      <w:divBdr>
        <w:top w:val="none" w:sz="0" w:space="0" w:color="auto"/>
        <w:left w:val="none" w:sz="0" w:space="0" w:color="auto"/>
        <w:bottom w:val="none" w:sz="0" w:space="0" w:color="auto"/>
        <w:right w:val="none" w:sz="0" w:space="0" w:color="auto"/>
      </w:divBdr>
      <w:divsChild>
        <w:div w:id="1859853960">
          <w:marLeft w:val="720"/>
          <w:marRight w:val="0"/>
          <w:marTop w:val="0"/>
          <w:marBottom w:val="160"/>
          <w:divBdr>
            <w:top w:val="none" w:sz="0" w:space="0" w:color="auto"/>
            <w:left w:val="none" w:sz="0" w:space="0" w:color="auto"/>
            <w:bottom w:val="none" w:sz="0" w:space="0" w:color="auto"/>
            <w:right w:val="none" w:sz="0" w:space="0" w:color="auto"/>
          </w:divBdr>
        </w:div>
        <w:div w:id="2040163437">
          <w:marLeft w:val="1440"/>
          <w:marRight w:val="0"/>
          <w:marTop w:val="0"/>
          <w:marBottom w:val="160"/>
          <w:divBdr>
            <w:top w:val="none" w:sz="0" w:space="0" w:color="auto"/>
            <w:left w:val="none" w:sz="0" w:space="0" w:color="auto"/>
            <w:bottom w:val="none" w:sz="0" w:space="0" w:color="auto"/>
            <w:right w:val="none" w:sz="0" w:space="0" w:color="auto"/>
          </w:divBdr>
        </w:div>
        <w:div w:id="1234706058">
          <w:marLeft w:val="720"/>
          <w:marRight w:val="0"/>
          <w:marTop w:val="0"/>
          <w:marBottom w:val="160"/>
          <w:divBdr>
            <w:top w:val="none" w:sz="0" w:space="0" w:color="auto"/>
            <w:left w:val="none" w:sz="0" w:space="0" w:color="auto"/>
            <w:bottom w:val="none" w:sz="0" w:space="0" w:color="auto"/>
            <w:right w:val="none" w:sz="0" w:space="0" w:color="auto"/>
          </w:divBdr>
        </w:div>
        <w:div w:id="1425998350">
          <w:marLeft w:val="1440"/>
          <w:marRight w:val="0"/>
          <w:marTop w:val="0"/>
          <w:marBottom w:val="160"/>
          <w:divBdr>
            <w:top w:val="none" w:sz="0" w:space="0" w:color="auto"/>
            <w:left w:val="none" w:sz="0" w:space="0" w:color="auto"/>
            <w:bottom w:val="none" w:sz="0" w:space="0" w:color="auto"/>
            <w:right w:val="none" w:sz="0" w:space="0" w:color="auto"/>
          </w:divBdr>
        </w:div>
        <w:div w:id="471017806">
          <w:marLeft w:val="720"/>
          <w:marRight w:val="0"/>
          <w:marTop w:val="0"/>
          <w:marBottom w:val="160"/>
          <w:divBdr>
            <w:top w:val="none" w:sz="0" w:space="0" w:color="auto"/>
            <w:left w:val="none" w:sz="0" w:space="0" w:color="auto"/>
            <w:bottom w:val="none" w:sz="0" w:space="0" w:color="auto"/>
            <w:right w:val="none" w:sz="0" w:space="0" w:color="auto"/>
          </w:divBdr>
        </w:div>
        <w:div w:id="1495997354">
          <w:marLeft w:val="1440"/>
          <w:marRight w:val="0"/>
          <w:marTop w:val="0"/>
          <w:marBottom w:val="160"/>
          <w:divBdr>
            <w:top w:val="none" w:sz="0" w:space="0" w:color="auto"/>
            <w:left w:val="none" w:sz="0" w:space="0" w:color="auto"/>
            <w:bottom w:val="none" w:sz="0" w:space="0" w:color="auto"/>
            <w:right w:val="none" w:sz="0" w:space="0" w:color="auto"/>
          </w:divBdr>
        </w:div>
      </w:divsChild>
    </w:div>
    <w:div w:id="1669753057">
      <w:bodyDiv w:val="1"/>
      <w:marLeft w:val="0"/>
      <w:marRight w:val="0"/>
      <w:marTop w:val="0"/>
      <w:marBottom w:val="0"/>
      <w:divBdr>
        <w:top w:val="none" w:sz="0" w:space="0" w:color="auto"/>
        <w:left w:val="none" w:sz="0" w:space="0" w:color="auto"/>
        <w:bottom w:val="none" w:sz="0" w:space="0" w:color="auto"/>
        <w:right w:val="none" w:sz="0" w:space="0" w:color="auto"/>
      </w:divBdr>
    </w:div>
    <w:div w:id="1715421912">
      <w:bodyDiv w:val="1"/>
      <w:marLeft w:val="0"/>
      <w:marRight w:val="0"/>
      <w:marTop w:val="0"/>
      <w:marBottom w:val="0"/>
      <w:divBdr>
        <w:top w:val="none" w:sz="0" w:space="0" w:color="auto"/>
        <w:left w:val="none" w:sz="0" w:space="0" w:color="auto"/>
        <w:bottom w:val="none" w:sz="0" w:space="0" w:color="auto"/>
        <w:right w:val="none" w:sz="0" w:space="0" w:color="auto"/>
      </w:divBdr>
    </w:div>
    <w:div w:id="1730225830">
      <w:bodyDiv w:val="1"/>
      <w:marLeft w:val="0"/>
      <w:marRight w:val="0"/>
      <w:marTop w:val="0"/>
      <w:marBottom w:val="0"/>
      <w:divBdr>
        <w:top w:val="none" w:sz="0" w:space="0" w:color="auto"/>
        <w:left w:val="none" w:sz="0" w:space="0" w:color="auto"/>
        <w:bottom w:val="none" w:sz="0" w:space="0" w:color="auto"/>
        <w:right w:val="none" w:sz="0" w:space="0" w:color="auto"/>
      </w:divBdr>
    </w:div>
    <w:div w:id="1774788655">
      <w:bodyDiv w:val="1"/>
      <w:marLeft w:val="0"/>
      <w:marRight w:val="0"/>
      <w:marTop w:val="0"/>
      <w:marBottom w:val="0"/>
      <w:divBdr>
        <w:top w:val="none" w:sz="0" w:space="0" w:color="auto"/>
        <w:left w:val="none" w:sz="0" w:space="0" w:color="auto"/>
        <w:bottom w:val="none" w:sz="0" w:space="0" w:color="auto"/>
        <w:right w:val="none" w:sz="0" w:space="0" w:color="auto"/>
      </w:divBdr>
    </w:div>
    <w:div w:id="1808354910">
      <w:bodyDiv w:val="1"/>
      <w:marLeft w:val="0"/>
      <w:marRight w:val="0"/>
      <w:marTop w:val="0"/>
      <w:marBottom w:val="0"/>
      <w:divBdr>
        <w:top w:val="none" w:sz="0" w:space="0" w:color="auto"/>
        <w:left w:val="none" w:sz="0" w:space="0" w:color="auto"/>
        <w:bottom w:val="none" w:sz="0" w:space="0" w:color="auto"/>
        <w:right w:val="none" w:sz="0" w:space="0" w:color="auto"/>
      </w:divBdr>
    </w:div>
    <w:div w:id="1820918957">
      <w:bodyDiv w:val="1"/>
      <w:marLeft w:val="0"/>
      <w:marRight w:val="0"/>
      <w:marTop w:val="0"/>
      <w:marBottom w:val="0"/>
      <w:divBdr>
        <w:top w:val="none" w:sz="0" w:space="0" w:color="auto"/>
        <w:left w:val="none" w:sz="0" w:space="0" w:color="auto"/>
        <w:bottom w:val="none" w:sz="0" w:space="0" w:color="auto"/>
        <w:right w:val="none" w:sz="0" w:space="0" w:color="auto"/>
      </w:divBdr>
    </w:div>
    <w:div w:id="1921599227">
      <w:bodyDiv w:val="1"/>
      <w:marLeft w:val="0"/>
      <w:marRight w:val="0"/>
      <w:marTop w:val="0"/>
      <w:marBottom w:val="0"/>
      <w:divBdr>
        <w:top w:val="none" w:sz="0" w:space="0" w:color="auto"/>
        <w:left w:val="none" w:sz="0" w:space="0" w:color="auto"/>
        <w:bottom w:val="none" w:sz="0" w:space="0" w:color="auto"/>
        <w:right w:val="none" w:sz="0" w:space="0" w:color="auto"/>
      </w:divBdr>
    </w:div>
    <w:div w:id="1932808513">
      <w:bodyDiv w:val="1"/>
      <w:marLeft w:val="0"/>
      <w:marRight w:val="0"/>
      <w:marTop w:val="0"/>
      <w:marBottom w:val="0"/>
      <w:divBdr>
        <w:top w:val="none" w:sz="0" w:space="0" w:color="auto"/>
        <w:left w:val="none" w:sz="0" w:space="0" w:color="auto"/>
        <w:bottom w:val="none" w:sz="0" w:space="0" w:color="auto"/>
        <w:right w:val="none" w:sz="0" w:space="0" w:color="auto"/>
      </w:divBdr>
    </w:div>
    <w:div w:id="2097942070">
      <w:bodyDiv w:val="1"/>
      <w:marLeft w:val="0"/>
      <w:marRight w:val="0"/>
      <w:marTop w:val="0"/>
      <w:marBottom w:val="0"/>
      <w:divBdr>
        <w:top w:val="none" w:sz="0" w:space="0" w:color="auto"/>
        <w:left w:val="none" w:sz="0" w:space="0" w:color="auto"/>
        <w:bottom w:val="none" w:sz="0" w:space="0" w:color="auto"/>
        <w:right w:val="none" w:sz="0" w:space="0" w:color="auto"/>
      </w:divBdr>
    </w:div>
    <w:div w:id="2142843232">
      <w:bodyDiv w:val="1"/>
      <w:marLeft w:val="0"/>
      <w:marRight w:val="0"/>
      <w:marTop w:val="0"/>
      <w:marBottom w:val="0"/>
      <w:divBdr>
        <w:top w:val="none" w:sz="0" w:space="0" w:color="auto"/>
        <w:left w:val="none" w:sz="0" w:space="0" w:color="auto"/>
        <w:bottom w:val="none" w:sz="0" w:space="0" w:color="auto"/>
        <w:right w:val="none" w:sz="0" w:space="0" w:color="auto"/>
      </w:divBdr>
    </w:div>
    <w:div w:id="214704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6772376C797E4FB4F08798D24ECBA9" ma:contentTypeVersion="6" ma:contentTypeDescription="Create a new document." ma:contentTypeScope="" ma:versionID="6e9cbe7ed9a4540459bd69f5e1108f0b">
  <xsd:schema xmlns:xsd="http://www.w3.org/2001/XMLSchema" xmlns:xs="http://www.w3.org/2001/XMLSchema" xmlns:p="http://schemas.microsoft.com/office/2006/metadata/properties" xmlns:ns3="468e66ad-9038-45bb-bd82-5b9a62e4ff54" targetNamespace="http://schemas.microsoft.com/office/2006/metadata/properties" ma:root="true" ma:fieldsID="3ac9b44356365b2c6bcc83b20d271f52" ns3:_="">
    <xsd:import namespace="468e66ad-9038-45bb-bd82-5b9a62e4ff54"/>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8e66ad-9038-45bb-bd82-5b9a62e4ff5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68e66ad-9038-45bb-bd82-5b9a62e4ff5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FC1F7-CE4E-4D9B-AEAF-339134CBC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8e66ad-9038-45bb-bd82-5b9a62e4ff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A7B4E8-45A5-4600-A1D5-8290EF7335DB}">
  <ds:schemaRefs>
    <ds:schemaRef ds:uri="http://schemas.microsoft.com/sharepoint/v3/contenttype/forms"/>
  </ds:schemaRefs>
</ds:datastoreItem>
</file>

<file path=customXml/itemProps3.xml><?xml version="1.0" encoding="utf-8"?>
<ds:datastoreItem xmlns:ds="http://schemas.openxmlformats.org/officeDocument/2006/customXml" ds:itemID="{7C32CF4E-D51A-4260-AFEC-D33D54A6BF9D}">
  <ds:schemaRefs>
    <ds:schemaRef ds:uri="http://schemas.microsoft.com/office/2006/metadata/properties"/>
    <ds:schemaRef ds:uri="http://schemas.microsoft.com/office/infopath/2007/PartnerControls"/>
    <ds:schemaRef ds:uri="468e66ad-9038-45bb-bd82-5b9a62e4ff54"/>
  </ds:schemaRefs>
</ds:datastoreItem>
</file>

<file path=customXml/itemProps4.xml><?xml version="1.0" encoding="utf-8"?>
<ds:datastoreItem xmlns:ds="http://schemas.openxmlformats.org/officeDocument/2006/customXml" ds:itemID="{31C4D593-BB7E-4A9F-8DF9-47B9C70ED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23</Pages>
  <Words>3883</Words>
  <Characters>22139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Prathap</dc:creator>
  <cp:keywords/>
  <dc:description/>
  <cp:lastModifiedBy>Sanjana Alva</cp:lastModifiedBy>
  <cp:revision>97</cp:revision>
  <cp:lastPrinted>2024-11-14T15:24:00Z</cp:lastPrinted>
  <dcterms:created xsi:type="dcterms:W3CDTF">2024-08-20T12:49:00Z</dcterms:created>
  <dcterms:modified xsi:type="dcterms:W3CDTF">2024-12-21T08:18:00Z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0x0101004F6772376C797E4FB4F08798D24ECBA9</vt:lpwstr>
  </property>
</Properties>
</file>